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2F5" w:rsidRPr="004046EE" w:rsidRDefault="003702F5" w:rsidP="003702F5">
      <w:pPr>
        <w:pStyle w:val="Heading1"/>
        <w:rPr>
          <w:sz w:val="24"/>
          <w:szCs w:val="24"/>
          <w:rPrChange w:id="0" w:author="Abdul Ghanni" w:date="2015-10-14T19:59:00Z">
            <w:rPr/>
          </w:rPrChange>
        </w:rPr>
      </w:pPr>
    </w:p>
    <w:p w:rsidR="003702F5" w:rsidRPr="004046EE" w:rsidRDefault="003702F5" w:rsidP="003702F5">
      <w:pPr>
        <w:jc w:val="center"/>
        <w:rPr>
          <w:sz w:val="24"/>
          <w:szCs w:val="24"/>
          <w:rPrChange w:id="1" w:author="Abdul Ghanni" w:date="2015-10-14T19:59:00Z">
            <w:rPr>
              <w:sz w:val="44"/>
            </w:rPr>
          </w:rPrChange>
        </w:rPr>
      </w:pPr>
    </w:p>
    <w:p w:rsidR="003702F5" w:rsidRPr="004046EE" w:rsidRDefault="003702F5" w:rsidP="003702F5">
      <w:pPr>
        <w:jc w:val="center"/>
        <w:rPr>
          <w:sz w:val="24"/>
          <w:szCs w:val="24"/>
          <w:rPrChange w:id="2" w:author="Abdul Ghanni" w:date="2015-10-14T19:59:00Z">
            <w:rPr>
              <w:sz w:val="44"/>
            </w:rPr>
          </w:rPrChange>
        </w:rPr>
      </w:pPr>
    </w:p>
    <w:p w:rsidR="003702F5" w:rsidRPr="004046EE" w:rsidRDefault="003702F5" w:rsidP="003702F5">
      <w:pPr>
        <w:jc w:val="center"/>
        <w:rPr>
          <w:sz w:val="24"/>
          <w:szCs w:val="24"/>
          <w:rPrChange w:id="3" w:author="Abdul Ghanni" w:date="2015-10-14T19:59:00Z">
            <w:rPr>
              <w:sz w:val="44"/>
            </w:rPr>
          </w:rPrChange>
        </w:rPr>
      </w:pPr>
    </w:p>
    <w:p w:rsidR="003702F5" w:rsidRPr="004046EE" w:rsidRDefault="003702F5" w:rsidP="003702F5">
      <w:pPr>
        <w:jc w:val="center"/>
        <w:rPr>
          <w:sz w:val="24"/>
          <w:szCs w:val="24"/>
          <w:rPrChange w:id="4" w:author="Abdul Ghanni" w:date="2015-10-14T19:59:00Z">
            <w:rPr>
              <w:sz w:val="44"/>
            </w:rPr>
          </w:rPrChange>
        </w:rPr>
      </w:pPr>
    </w:p>
    <w:p w:rsidR="003702F5" w:rsidRPr="00E630D9" w:rsidRDefault="00DB2E5F" w:rsidP="003702F5">
      <w:pPr>
        <w:spacing w:line="240" w:lineRule="auto"/>
        <w:jc w:val="center"/>
        <w:rPr>
          <w:rFonts w:ascii="Tahoma" w:hAnsi="Tahoma" w:cs="Tahoma"/>
          <w:b/>
          <w:sz w:val="52"/>
          <w:szCs w:val="24"/>
          <w:lang w:val="id-ID"/>
          <w:rPrChange w:id="5" w:author="Abdul Ghanni" w:date="2015-10-15T05:43:00Z">
            <w:rPr>
              <w:rFonts w:ascii="Tahoma" w:hAnsi="Tahoma" w:cs="Tahoma"/>
              <w:b/>
              <w:sz w:val="48"/>
              <w:szCs w:val="48"/>
              <w:lang w:val="id-ID"/>
            </w:rPr>
          </w:rPrChange>
        </w:rPr>
      </w:pPr>
      <w:r w:rsidRPr="00E630D9">
        <w:rPr>
          <w:rFonts w:ascii="Tahoma" w:hAnsi="Tahoma" w:cs="Tahoma"/>
          <w:b/>
          <w:sz w:val="52"/>
          <w:szCs w:val="24"/>
          <w:lang w:val="id-ID"/>
          <w:rPrChange w:id="6" w:author="Abdul Ghanni" w:date="2015-10-15T05:43:00Z">
            <w:rPr>
              <w:rFonts w:ascii="Tahoma" w:hAnsi="Tahoma" w:cs="Tahoma"/>
              <w:b/>
              <w:sz w:val="48"/>
              <w:szCs w:val="48"/>
              <w:lang w:val="id-ID"/>
            </w:rPr>
          </w:rPrChange>
        </w:rPr>
        <w:t>USER  GUIDE</w:t>
      </w:r>
      <w:r w:rsidR="003702F5" w:rsidRPr="00E630D9">
        <w:rPr>
          <w:rFonts w:ascii="Tahoma" w:hAnsi="Tahoma" w:cs="Tahoma"/>
          <w:b/>
          <w:sz w:val="52"/>
          <w:szCs w:val="24"/>
          <w:lang w:val="id-ID"/>
          <w:rPrChange w:id="7" w:author="Abdul Ghanni" w:date="2015-10-15T05:43:00Z">
            <w:rPr>
              <w:rFonts w:ascii="Tahoma" w:hAnsi="Tahoma" w:cs="Tahoma"/>
              <w:b/>
              <w:sz w:val="48"/>
              <w:szCs w:val="48"/>
              <w:lang w:val="id-ID"/>
            </w:rPr>
          </w:rPrChange>
        </w:rPr>
        <w:t xml:space="preserve"> </w:t>
      </w:r>
    </w:p>
    <w:p w:rsidR="003702F5" w:rsidRPr="00E630D9" w:rsidRDefault="009960C0" w:rsidP="003702F5">
      <w:pPr>
        <w:spacing w:line="240" w:lineRule="auto"/>
        <w:jc w:val="center"/>
        <w:rPr>
          <w:rFonts w:ascii="Tahoma" w:hAnsi="Tahoma" w:cs="Tahoma"/>
          <w:b/>
          <w:sz w:val="52"/>
          <w:szCs w:val="24"/>
          <w:lang w:val="id-ID"/>
          <w:rPrChange w:id="8" w:author="Abdul Ghanni" w:date="2015-10-15T05:43:00Z">
            <w:rPr>
              <w:rFonts w:ascii="Tahoma" w:hAnsi="Tahoma" w:cs="Tahoma"/>
              <w:b/>
              <w:sz w:val="48"/>
              <w:szCs w:val="48"/>
              <w:lang w:val="id-ID"/>
            </w:rPr>
          </w:rPrChange>
        </w:rPr>
      </w:pPr>
      <w:r w:rsidRPr="00E630D9">
        <w:rPr>
          <w:rFonts w:ascii="Tahoma" w:hAnsi="Tahoma" w:cs="Tahoma"/>
          <w:b/>
          <w:sz w:val="52"/>
          <w:szCs w:val="24"/>
          <w:lang w:val="id-ID"/>
          <w:rPrChange w:id="9" w:author="Abdul Ghanni" w:date="2015-10-15T05:43:00Z">
            <w:rPr>
              <w:rFonts w:ascii="Tahoma" w:hAnsi="Tahoma" w:cs="Tahoma"/>
              <w:b/>
              <w:sz w:val="48"/>
              <w:szCs w:val="48"/>
              <w:lang w:val="id-ID"/>
            </w:rPr>
          </w:rPrChange>
        </w:rPr>
        <w:t xml:space="preserve"> </w:t>
      </w:r>
      <w:r w:rsidR="00D96004" w:rsidRPr="00E630D9">
        <w:rPr>
          <w:rFonts w:ascii="Tahoma" w:hAnsi="Tahoma" w:cs="Tahoma"/>
          <w:b/>
          <w:sz w:val="52"/>
          <w:szCs w:val="24"/>
          <w:lang w:val="id-ID"/>
          <w:rPrChange w:id="10" w:author="Abdul Ghanni" w:date="2015-10-15T05:43:00Z">
            <w:rPr>
              <w:rFonts w:ascii="Tahoma" w:hAnsi="Tahoma" w:cs="Tahoma"/>
              <w:b/>
              <w:sz w:val="48"/>
              <w:szCs w:val="48"/>
              <w:lang w:val="id-ID"/>
            </w:rPr>
          </w:rPrChange>
        </w:rPr>
        <w:t>Web HRIS Erlangga</w:t>
      </w:r>
    </w:p>
    <w:p w:rsidR="003702F5" w:rsidRPr="00E630D9" w:rsidRDefault="002623C1" w:rsidP="003702F5">
      <w:pPr>
        <w:spacing w:line="240" w:lineRule="auto"/>
        <w:jc w:val="center"/>
        <w:rPr>
          <w:rFonts w:ascii="Tahoma" w:hAnsi="Tahoma" w:cs="Tahoma"/>
          <w:b/>
          <w:sz w:val="52"/>
          <w:szCs w:val="24"/>
          <w:lang w:val="id-ID"/>
          <w:rPrChange w:id="11" w:author="Abdul Ghanni" w:date="2015-10-15T05:43:00Z">
            <w:rPr>
              <w:rFonts w:ascii="Tahoma" w:hAnsi="Tahoma" w:cs="Tahoma"/>
              <w:b/>
              <w:sz w:val="48"/>
              <w:szCs w:val="48"/>
              <w:lang w:val="id-ID"/>
            </w:rPr>
          </w:rPrChange>
        </w:rPr>
      </w:pPr>
      <w:r w:rsidRPr="00E630D9">
        <w:rPr>
          <w:rFonts w:ascii="Tahoma" w:hAnsi="Tahoma" w:cs="Tahoma"/>
          <w:b/>
          <w:sz w:val="52"/>
          <w:szCs w:val="24"/>
          <w:lang w:val="en-GB"/>
          <w:rPrChange w:id="12" w:author="Abdul Ghanni" w:date="2015-10-15T05:43:00Z">
            <w:rPr>
              <w:rFonts w:ascii="Tahoma" w:hAnsi="Tahoma" w:cs="Tahoma"/>
              <w:b/>
              <w:sz w:val="48"/>
              <w:szCs w:val="48"/>
              <w:lang w:val="en-GB"/>
            </w:rPr>
          </w:rPrChange>
        </w:rPr>
        <w:t xml:space="preserve">PT. </w:t>
      </w:r>
      <w:r w:rsidR="00D96004" w:rsidRPr="00E630D9">
        <w:rPr>
          <w:rFonts w:ascii="Tahoma" w:hAnsi="Tahoma" w:cs="Tahoma"/>
          <w:b/>
          <w:sz w:val="52"/>
          <w:szCs w:val="24"/>
          <w:lang w:val="id-ID"/>
          <w:rPrChange w:id="13" w:author="Abdul Ghanni" w:date="2015-10-15T05:43:00Z">
            <w:rPr>
              <w:rFonts w:ascii="Tahoma" w:hAnsi="Tahoma" w:cs="Tahoma"/>
              <w:b/>
              <w:sz w:val="48"/>
              <w:szCs w:val="48"/>
              <w:lang w:val="id-ID"/>
            </w:rPr>
          </w:rPrChange>
        </w:rPr>
        <w:t>Erlangga</w:t>
      </w:r>
    </w:p>
    <w:p w:rsidR="009D4E40" w:rsidRPr="00E630D9" w:rsidRDefault="009D4E40" w:rsidP="003702F5">
      <w:pPr>
        <w:spacing w:line="240" w:lineRule="auto"/>
        <w:jc w:val="center"/>
        <w:rPr>
          <w:rFonts w:ascii="Tahoma" w:hAnsi="Tahoma" w:cs="Tahoma"/>
          <w:b/>
          <w:sz w:val="52"/>
          <w:szCs w:val="24"/>
          <w:rPrChange w:id="14" w:author="Abdul Ghanni" w:date="2015-10-15T05:43:00Z">
            <w:rPr>
              <w:rFonts w:ascii="Tahoma" w:hAnsi="Tahoma" w:cs="Tahoma"/>
              <w:b/>
              <w:sz w:val="48"/>
              <w:szCs w:val="48"/>
            </w:rPr>
          </w:rPrChange>
        </w:rPr>
      </w:pPr>
      <w:r w:rsidRPr="00E630D9">
        <w:rPr>
          <w:rFonts w:ascii="Tahoma" w:hAnsi="Tahoma" w:cs="Tahoma"/>
          <w:b/>
          <w:sz w:val="52"/>
          <w:szCs w:val="24"/>
          <w:lang w:val="id-ID"/>
          <w:rPrChange w:id="15" w:author="Abdul Ghanni" w:date="2015-10-15T05:43:00Z">
            <w:rPr>
              <w:rFonts w:ascii="Tahoma" w:hAnsi="Tahoma" w:cs="Tahoma"/>
              <w:b/>
              <w:sz w:val="48"/>
              <w:szCs w:val="48"/>
              <w:lang w:val="id-ID"/>
            </w:rPr>
          </w:rPrChange>
        </w:rPr>
        <w:t xml:space="preserve">(Role </w:t>
      </w:r>
      <w:r w:rsidR="008C0A18" w:rsidRPr="00E630D9">
        <w:rPr>
          <w:rFonts w:ascii="Tahoma" w:hAnsi="Tahoma" w:cs="Tahoma"/>
          <w:b/>
          <w:sz w:val="52"/>
          <w:szCs w:val="24"/>
          <w:lang w:val="id-ID"/>
          <w:rPrChange w:id="16" w:author="Abdul Ghanni" w:date="2015-10-15T05:43:00Z">
            <w:rPr>
              <w:rFonts w:ascii="Tahoma" w:hAnsi="Tahoma" w:cs="Tahoma"/>
              <w:b/>
              <w:sz w:val="48"/>
              <w:szCs w:val="48"/>
              <w:lang w:val="id-ID"/>
            </w:rPr>
          </w:rPrChange>
        </w:rPr>
        <w:t>A</w:t>
      </w:r>
      <w:ins w:id="17" w:author="Abdul Ghanni" w:date="2015-10-19T20:09:00Z">
        <w:r w:rsidR="001A070D">
          <w:rPr>
            <w:rFonts w:ascii="Tahoma" w:hAnsi="Tahoma" w:cs="Tahoma"/>
            <w:b/>
            <w:sz w:val="52"/>
            <w:szCs w:val="24"/>
            <w:lang w:val="id-ID"/>
          </w:rPr>
          <w:t xml:space="preserve">dmin </w:t>
        </w:r>
      </w:ins>
      <w:ins w:id="18" w:author="Abdul Ghanni" w:date="2015-11-14T15:08:00Z">
        <w:r w:rsidR="005E3A53">
          <w:rPr>
            <w:rFonts w:ascii="Tahoma" w:hAnsi="Tahoma" w:cs="Tahoma"/>
            <w:b/>
            <w:sz w:val="52"/>
            <w:szCs w:val="24"/>
            <w:lang w:val="id-ID"/>
          </w:rPr>
          <w:t>Inventaris</w:t>
        </w:r>
      </w:ins>
      <w:del w:id="19" w:author="Abdul Ghanni" w:date="2015-10-19T20:09:00Z">
        <w:r w:rsidR="008C0A18" w:rsidRPr="00E630D9" w:rsidDel="001A070D">
          <w:rPr>
            <w:rFonts w:ascii="Tahoma" w:hAnsi="Tahoma" w:cs="Tahoma"/>
            <w:b/>
            <w:sz w:val="52"/>
            <w:szCs w:val="24"/>
            <w:lang w:val="id-ID"/>
            <w:rPrChange w:id="20" w:author="Abdul Ghanni" w:date="2015-10-15T05:43:00Z">
              <w:rPr>
                <w:rFonts w:ascii="Tahoma" w:hAnsi="Tahoma" w:cs="Tahoma"/>
                <w:b/>
                <w:sz w:val="48"/>
                <w:szCs w:val="48"/>
                <w:lang w:val="id-ID"/>
              </w:rPr>
            </w:rPrChange>
          </w:rPr>
          <w:delText>tasan</w:delText>
        </w:r>
      </w:del>
      <w:r w:rsidRPr="00E630D9">
        <w:rPr>
          <w:rFonts w:ascii="Tahoma" w:hAnsi="Tahoma" w:cs="Tahoma"/>
          <w:b/>
          <w:sz w:val="52"/>
          <w:szCs w:val="24"/>
          <w:lang w:val="id-ID"/>
          <w:rPrChange w:id="21" w:author="Abdul Ghanni" w:date="2015-10-15T05:43:00Z">
            <w:rPr>
              <w:rFonts w:ascii="Tahoma" w:hAnsi="Tahoma" w:cs="Tahoma"/>
              <w:b/>
              <w:sz w:val="48"/>
              <w:szCs w:val="48"/>
              <w:lang w:val="id-ID"/>
            </w:rPr>
          </w:rPrChange>
        </w:rPr>
        <w:t>)</w:t>
      </w:r>
    </w:p>
    <w:p w:rsidR="003702F5" w:rsidRPr="004046EE" w:rsidRDefault="003702F5" w:rsidP="003702F5">
      <w:pPr>
        <w:spacing w:line="240" w:lineRule="auto"/>
        <w:jc w:val="center"/>
        <w:rPr>
          <w:rFonts w:ascii="Tahoma" w:hAnsi="Tahoma" w:cs="Tahoma"/>
          <w:b/>
          <w:sz w:val="24"/>
          <w:szCs w:val="24"/>
          <w:rPrChange w:id="22" w:author="Abdul Ghanni" w:date="2015-10-14T19:59:00Z">
            <w:rPr>
              <w:rFonts w:ascii="Tahoma" w:hAnsi="Tahoma" w:cs="Tahoma"/>
              <w:b/>
              <w:sz w:val="48"/>
              <w:szCs w:val="48"/>
            </w:rPr>
          </w:rPrChange>
        </w:rPr>
      </w:pPr>
    </w:p>
    <w:p w:rsidR="003702F5" w:rsidRPr="004046EE" w:rsidRDefault="003702F5" w:rsidP="003702F5">
      <w:pPr>
        <w:spacing w:line="240" w:lineRule="auto"/>
        <w:jc w:val="center"/>
        <w:rPr>
          <w:rFonts w:ascii="Tahoma" w:hAnsi="Tahoma" w:cs="Tahoma"/>
          <w:b/>
          <w:sz w:val="24"/>
          <w:szCs w:val="24"/>
          <w:rPrChange w:id="23" w:author="Abdul Ghanni" w:date="2015-10-14T19:59:00Z">
            <w:rPr>
              <w:rFonts w:ascii="Tahoma" w:hAnsi="Tahoma" w:cs="Tahoma"/>
              <w:b/>
              <w:sz w:val="48"/>
              <w:szCs w:val="48"/>
            </w:rPr>
          </w:rPrChange>
        </w:rPr>
      </w:pPr>
    </w:p>
    <w:p w:rsidR="003702F5" w:rsidRPr="004046EE" w:rsidRDefault="003702F5" w:rsidP="003702F5">
      <w:pPr>
        <w:spacing w:line="240" w:lineRule="auto"/>
        <w:jc w:val="center"/>
        <w:rPr>
          <w:rFonts w:ascii="Tahoma" w:hAnsi="Tahoma" w:cs="Tahoma"/>
          <w:b/>
          <w:sz w:val="24"/>
          <w:szCs w:val="24"/>
          <w:rPrChange w:id="24" w:author="Abdul Ghanni" w:date="2015-10-14T19:59:00Z">
            <w:rPr>
              <w:rFonts w:ascii="Tahoma" w:hAnsi="Tahoma" w:cs="Tahoma"/>
              <w:b/>
              <w:sz w:val="48"/>
              <w:szCs w:val="48"/>
            </w:rPr>
          </w:rPrChange>
        </w:rPr>
      </w:pPr>
    </w:p>
    <w:p w:rsidR="003702F5" w:rsidRPr="004046EE" w:rsidRDefault="003702F5" w:rsidP="003702F5">
      <w:pPr>
        <w:spacing w:line="240" w:lineRule="auto"/>
        <w:jc w:val="center"/>
        <w:rPr>
          <w:rFonts w:ascii="Tahoma" w:hAnsi="Tahoma" w:cs="Tahoma"/>
          <w:b/>
          <w:sz w:val="24"/>
          <w:szCs w:val="24"/>
          <w:rPrChange w:id="25" w:author="Abdul Ghanni" w:date="2015-10-14T19:59:00Z">
            <w:rPr>
              <w:rFonts w:ascii="Tahoma" w:hAnsi="Tahoma" w:cs="Tahoma"/>
              <w:b/>
              <w:sz w:val="48"/>
              <w:szCs w:val="48"/>
            </w:rPr>
          </w:rPrChange>
        </w:rPr>
      </w:pPr>
    </w:p>
    <w:p w:rsidR="003702F5" w:rsidRPr="004046EE" w:rsidRDefault="003702F5" w:rsidP="003702F5">
      <w:pPr>
        <w:spacing w:line="240" w:lineRule="auto"/>
        <w:jc w:val="center"/>
        <w:rPr>
          <w:rFonts w:ascii="Tahoma" w:hAnsi="Tahoma" w:cs="Tahoma"/>
          <w:b/>
          <w:sz w:val="24"/>
          <w:szCs w:val="24"/>
          <w:rPrChange w:id="26" w:author="Abdul Ghanni" w:date="2015-10-14T19:59:00Z">
            <w:rPr>
              <w:rFonts w:ascii="Tahoma" w:hAnsi="Tahoma" w:cs="Tahoma"/>
              <w:b/>
              <w:sz w:val="48"/>
              <w:szCs w:val="48"/>
            </w:rPr>
          </w:rPrChange>
        </w:rPr>
      </w:pPr>
    </w:p>
    <w:p w:rsidR="003702F5" w:rsidRPr="004046EE" w:rsidRDefault="003702F5" w:rsidP="003702F5">
      <w:pPr>
        <w:spacing w:line="240" w:lineRule="auto"/>
        <w:jc w:val="center"/>
        <w:rPr>
          <w:rFonts w:ascii="Tahoma" w:hAnsi="Tahoma" w:cs="Tahoma"/>
          <w:b/>
          <w:sz w:val="24"/>
          <w:szCs w:val="24"/>
          <w:rPrChange w:id="27" w:author="Abdul Ghanni" w:date="2015-10-14T19:59:00Z">
            <w:rPr>
              <w:rFonts w:ascii="Tahoma" w:hAnsi="Tahoma" w:cs="Tahoma"/>
              <w:b/>
              <w:sz w:val="48"/>
              <w:szCs w:val="48"/>
            </w:rPr>
          </w:rPrChange>
        </w:rPr>
      </w:pPr>
    </w:p>
    <w:p w:rsidR="003702F5" w:rsidRPr="004046EE" w:rsidRDefault="003702F5" w:rsidP="00F21120">
      <w:pPr>
        <w:pStyle w:val="Heading1"/>
        <w:numPr>
          <w:ilvl w:val="0"/>
          <w:numId w:val="1"/>
        </w:numPr>
        <w:ind w:left="567" w:hanging="578"/>
        <w:rPr>
          <w:rFonts w:ascii="Calibri" w:hAnsi="Calibri" w:cs="Tahoma"/>
          <w:sz w:val="24"/>
          <w:szCs w:val="24"/>
          <w:lang w:val="sv-SE"/>
          <w:rPrChange w:id="28" w:author="Abdul Ghanni" w:date="2015-10-14T19:59:00Z">
            <w:rPr>
              <w:rFonts w:ascii="Calibri" w:hAnsi="Calibri" w:cs="Tahoma"/>
              <w:lang w:val="sv-SE"/>
            </w:rPr>
          </w:rPrChange>
        </w:rPr>
      </w:pPr>
      <w:bookmarkStart w:id="29" w:name="_Toc258279333"/>
      <w:r w:rsidRPr="004046EE">
        <w:rPr>
          <w:rFonts w:ascii="Calibri" w:hAnsi="Calibri" w:cs="Tahoma"/>
          <w:sz w:val="24"/>
          <w:szCs w:val="24"/>
          <w:lang w:val="id-ID"/>
          <w:rPrChange w:id="30" w:author="Abdul Ghanni" w:date="2015-10-14T19:59:00Z">
            <w:rPr>
              <w:rFonts w:ascii="Calibri" w:hAnsi="Calibri" w:cs="Tahoma"/>
              <w:lang w:val="id-ID"/>
            </w:rPr>
          </w:rPrChange>
        </w:rPr>
        <w:lastRenderedPageBreak/>
        <w:t>D</w:t>
      </w:r>
      <w:r w:rsidRPr="004046EE">
        <w:rPr>
          <w:rFonts w:ascii="Calibri" w:hAnsi="Calibri" w:cs="Tahoma"/>
          <w:sz w:val="24"/>
          <w:szCs w:val="24"/>
          <w:lang w:val="sv-SE"/>
          <w:rPrChange w:id="31" w:author="Abdul Ghanni" w:date="2015-10-14T19:59:00Z">
            <w:rPr>
              <w:rFonts w:ascii="Calibri" w:hAnsi="Calibri" w:cs="Tahoma"/>
              <w:lang w:val="sv-SE"/>
            </w:rPr>
          </w:rPrChange>
        </w:rPr>
        <w:t>aftar Isi</w:t>
      </w:r>
      <w:bookmarkEnd w:id="29"/>
    </w:p>
    <w:p w:rsidR="003702F5" w:rsidRPr="004046EE" w:rsidRDefault="003702F5" w:rsidP="00856AE9">
      <w:pPr>
        <w:pStyle w:val="TOC1"/>
        <w:rPr>
          <w:rFonts w:eastAsia="Times New Roman"/>
          <w:noProof/>
          <w:sz w:val="24"/>
          <w:szCs w:val="24"/>
          <w:lang w:eastAsia="en-US"/>
          <w:rPrChange w:id="32" w:author="Abdul Ghanni" w:date="2015-10-14T19:59:00Z">
            <w:rPr>
              <w:rFonts w:eastAsia="Times New Roman"/>
              <w:noProof/>
              <w:lang w:eastAsia="en-US"/>
            </w:rPr>
          </w:rPrChange>
        </w:rPr>
      </w:pPr>
      <w:r w:rsidRPr="004046EE">
        <w:rPr>
          <w:sz w:val="24"/>
          <w:szCs w:val="24"/>
          <w:rPrChange w:id="33" w:author="Abdul Ghanni" w:date="2015-10-14T19:59:00Z">
            <w:rPr>
              <w:sz w:val="20"/>
              <w:szCs w:val="24"/>
            </w:rPr>
          </w:rPrChange>
        </w:rPr>
        <w:fldChar w:fldCharType="begin"/>
      </w:r>
      <w:r w:rsidRPr="004046EE">
        <w:rPr>
          <w:sz w:val="24"/>
          <w:szCs w:val="24"/>
          <w:rPrChange w:id="34" w:author="Abdul Ghanni" w:date="2015-10-14T19:59:00Z">
            <w:rPr/>
          </w:rPrChange>
        </w:rPr>
        <w:instrText xml:space="preserve"> TOC \o "1-3" \h \z \u </w:instrText>
      </w:r>
      <w:r w:rsidRPr="004046EE">
        <w:rPr>
          <w:sz w:val="24"/>
          <w:szCs w:val="24"/>
          <w:rPrChange w:id="35" w:author="Abdul Ghanni" w:date="2015-10-14T19:59:00Z">
            <w:rPr>
              <w:rFonts w:ascii="Calibri" w:eastAsia="Calibri" w:hAnsi="Calibri" w:cs="Tahoma"/>
              <w:sz w:val="22"/>
              <w:szCs w:val="22"/>
              <w:lang w:val="en-US" w:eastAsia="en-US"/>
            </w:rPr>
          </w:rPrChange>
        </w:rPr>
        <w:fldChar w:fldCharType="separate"/>
      </w:r>
      <w:r w:rsidR="00A35E56" w:rsidRPr="004046EE">
        <w:rPr>
          <w:sz w:val="24"/>
          <w:szCs w:val="24"/>
          <w:rPrChange w:id="36" w:author="Abdul Ghanni" w:date="2015-10-14T19:59:00Z">
            <w:rPr/>
          </w:rPrChange>
        </w:rPr>
        <w:fldChar w:fldCharType="begin"/>
      </w:r>
      <w:r w:rsidR="00A35E56" w:rsidRPr="004046EE">
        <w:rPr>
          <w:sz w:val="24"/>
          <w:szCs w:val="24"/>
          <w:rPrChange w:id="37" w:author="Abdul Ghanni" w:date="2015-10-14T19:59:00Z">
            <w:rPr/>
          </w:rPrChange>
        </w:rPr>
        <w:instrText xml:space="preserve"> HYPERLINK \l "_Toc258279333" </w:instrText>
      </w:r>
      <w:r w:rsidR="00A35E56" w:rsidRPr="004046EE">
        <w:rPr>
          <w:sz w:val="24"/>
          <w:szCs w:val="24"/>
          <w:rPrChange w:id="38" w:author="Abdul Ghanni" w:date="2015-10-14T19:59:00Z">
            <w:rPr>
              <w:noProof/>
            </w:rPr>
          </w:rPrChange>
        </w:rPr>
        <w:fldChar w:fldCharType="separate"/>
      </w:r>
      <w:r w:rsidRPr="004046EE">
        <w:rPr>
          <w:rStyle w:val="Hyperlink"/>
          <w:rFonts w:ascii="Calibri" w:hAnsi="Calibri" w:cs="Tahoma"/>
          <w:noProof/>
          <w:sz w:val="24"/>
          <w:szCs w:val="24"/>
          <w:lang w:val="sv-SE"/>
          <w:rPrChange w:id="39" w:author="Abdul Ghanni" w:date="2015-10-14T19:59:00Z">
            <w:rPr>
              <w:rStyle w:val="Hyperlink"/>
              <w:rFonts w:ascii="Calibri" w:hAnsi="Calibri" w:cs="Tahoma"/>
              <w:noProof/>
              <w:sz w:val="24"/>
              <w:lang w:val="sv-SE"/>
            </w:rPr>
          </w:rPrChange>
        </w:rPr>
        <w:t>i  Daftar Isi</w:t>
      </w:r>
      <w:r w:rsidRPr="004046EE">
        <w:rPr>
          <w:noProof/>
          <w:webHidden/>
          <w:sz w:val="24"/>
          <w:szCs w:val="24"/>
          <w:rPrChange w:id="40" w:author="Abdul Ghanni" w:date="2015-10-14T19:59:00Z">
            <w:rPr>
              <w:noProof/>
              <w:webHidden/>
            </w:rPr>
          </w:rPrChange>
        </w:rPr>
        <w:tab/>
      </w:r>
      <w:r w:rsidRPr="004046EE">
        <w:rPr>
          <w:noProof/>
          <w:webHidden/>
          <w:sz w:val="24"/>
          <w:szCs w:val="24"/>
          <w:rPrChange w:id="41" w:author="Abdul Ghanni" w:date="2015-10-14T19:59:00Z">
            <w:rPr>
              <w:noProof/>
              <w:webHidden/>
            </w:rPr>
          </w:rPrChange>
        </w:rPr>
        <w:fldChar w:fldCharType="begin"/>
      </w:r>
      <w:r w:rsidRPr="004046EE">
        <w:rPr>
          <w:noProof/>
          <w:webHidden/>
          <w:sz w:val="24"/>
          <w:szCs w:val="24"/>
          <w:rPrChange w:id="42" w:author="Abdul Ghanni" w:date="2015-10-14T19:59:00Z">
            <w:rPr>
              <w:noProof/>
              <w:webHidden/>
            </w:rPr>
          </w:rPrChange>
        </w:rPr>
        <w:instrText xml:space="preserve"> PAGEREF _Toc258279333 \h </w:instrText>
      </w:r>
      <w:r w:rsidRPr="004046EE">
        <w:rPr>
          <w:noProof/>
          <w:webHidden/>
          <w:sz w:val="24"/>
          <w:szCs w:val="24"/>
          <w:rPrChange w:id="43" w:author="Abdul Ghanni" w:date="2015-10-14T19:59:00Z">
            <w:rPr>
              <w:noProof/>
              <w:webHidden/>
              <w:sz w:val="24"/>
              <w:szCs w:val="24"/>
            </w:rPr>
          </w:rPrChange>
        </w:rPr>
      </w:r>
      <w:r w:rsidRPr="004046EE">
        <w:rPr>
          <w:noProof/>
          <w:webHidden/>
          <w:sz w:val="24"/>
          <w:szCs w:val="24"/>
          <w:rPrChange w:id="44" w:author="Abdul Ghanni" w:date="2015-10-14T19:59:00Z">
            <w:rPr>
              <w:noProof/>
              <w:webHidden/>
            </w:rPr>
          </w:rPrChange>
        </w:rPr>
        <w:fldChar w:fldCharType="separate"/>
      </w:r>
      <w:r w:rsidRPr="004046EE">
        <w:rPr>
          <w:noProof/>
          <w:webHidden/>
          <w:sz w:val="24"/>
          <w:szCs w:val="24"/>
          <w:rPrChange w:id="45" w:author="Abdul Ghanni" w:date="2015-10-14T19:59:00Z">
            <w:rPr>
              <w:noProof/>
              <w:webHidden/>
            </w:rPr>
          </w:rPrChange>
        </w:rPr>
        <w:t>2</w:t>
      </w:r>
      <w:r w:rsidRPr="004046EE">
        <w:rPr>
          <w:noProof/>
          <w:webHidden/>
          <w:sz w:val="24"/>
          <w:szCs w:val="24"/>
          <w:rPrChange w:id="46" w:author="Abdul Ghanni" w:date="2015-10-14T19:59:00Z">
            <w:rPr>
              <w:noProof/>
              <w:webHidden/>
            </w:rPr>
          </w:rPrChange>
        </w:rPr>
        <w:fldChar w:fldCharType="end"/>
      </w:r>
      <w:r w:rsidR="00A35E56" w:rsidRPr="004046EE">
        <w:rPr>
          <w:noProof/>
          <w:sz w:val="24"/>
          <w:szCs w:val="24"/>
          <w:rPrChange w:id="47" w:author="Abdul Ghanni" w:date="2015-10-14T19:59:00Z">
            <w:rPr>
              <w:noProof/>
            </w:rPr>
          </w:rPrChange>
        </w:rPr>
        <w:fldChar w:fldCharType="end"/>
      </w:r>
    </w:p>
    <w:p w:rsidR="003702F5" w:rsidRPr="004046EE" w:rsidDel="00BD42CE" w:rsidRDefault="00A35E56" w:rsidP="00BD42CE">
      <w:pPr>
        <w:pStyle w:val="TOC1"/>
        <w:rPr>
          <w:del w:id="48" w:author="Abdul Ghanni" w:date="2015-11-14T15:46:00Z"/>
          <w:sz w:val="24"/>
          <w:szCs w:val="24"/>
          <w:rPrChange w:id="49" w:author="Abdul Ghanni" w:date="2015-10-14T19:59:00Z">
            <w:rPr>
              <w:del w:id="50" w:author="Abdul Ghanni" w:date="2015-11-14T15:46:00Z"/>
            </w:rPr>
          </w:rPrChange>
        </w:rPr>
        <w:pPrChange w:id="51" w:author="Abdul Ghanni" w:date="2015-11-14T15:46:00Z">
          <w:pPr>
            <w:pStyle w:val="TOC1"/>
          </w:pPr>
        </w:pPrChange>
      </w:pPr>
      <w:r w:rsidRPr="004046EE">
        <w:rPr>
          <w:sz w:val="24"/>
          <w:szCs w:val="24"/>
          <w:rPrChange w:id="52" w:author="Abdul Ghanni" w:date="2015-10-14T19:59:00Z">
            <w:rPr/>
          </w:rPrChange>
        </w:rPr>
        <w:fldChar w:fldCharType="begin"/>
      </w:r>
      <w:r w:rsidRPr="004046EE">
        <w:rPr>
          <w:sz w:val="24"/>
          <w:szCs w:val="24"/>
          <w:rPrChange w:id="53" w:author="Abdul Ghanni" w:date="2015-10-14T19:59:00Z">
            <w:rPr/>
          </w:rPrChange>
        </w:rPr>
        <w:instrText xml:space="preserve"> HYPERLINK \l "_Toc258279340" </w:instrText>
      </w:r>
      <w:r w:rsidRPr="004046EE">
        <w:rPr>
          <w:sz w:val="24"/>
          <w:szCs w:val="24"/>
          <w:rPrChange w:id="54" w:author="Abdul Ghanni" w:date="2015-10-14T19:59:00Z">
            <w:rPr>
              <w:noProof/>
            </w:rPr>
          </w:rPrChange>
        </w:rPr>
        <w:fldChar w:fldCharType="separate"/>
      </w:r>
      <w:r w:rsidR="003702F5" w:rsidRPr="004046EE">
        <w:rPr>
          <w:rStyle w:val="Hyperlink"/>
          <w:rFonts w:ascii="Calibri" w:hAnsi="Calibri" w:cs="Tahoma"/>
          <w:noProof/>
          <w:sz w:val="24"/>
          <w:szCs w:val="24"/>
          <w:rPrChange w:id="55" w:author="Abdul Ghanni" w:date="2015-10-14T19:59:00Z">
            <w:rPr>
              <w:rStyle w:val="Hyperlink"/>
              <w:rFonts w:ascii="Calibri" w:hAnsi="Calibri" w:cs="Tahoma"/>
              <w:noProof/>
              <w:sz w:val="24"/>
            </w:rPr>
          </w:rPrChange>
        </w:rPr>
        <w:t>1.</w:t>
      </w:r>
      <w:del w:id="56" w:author="Abdul Ghanni" w:date="2015-10-15T05:38:00Z">
        <w:r w:rsidR="003702F5" w:rsidRPr="004046EE" w:rsidDel="003A4469">
          <w:rPr>
            <w:rStyle w:val="Hyperlink"/>
            <w:rFonts w:ascii="Calibri" w:hAnsi="Calibri" w:cs="Tahoma"/>
            <w:noProof/>
            <w:sz w:val="24"/>
            <w:szCs w:val="24"/>
            <w:rPrChange w:id="57" w:author="Abdul Ghanni" w:date="2015-10-14T19:59:00Z">
              <w:rPr>
                <w:rStyle w:val="Hyperlink"/>
                <w:rFonts w:ascii="Calibri" w:hAnsi="Calibri" w:cs="Tahoma"/>
                <w:noProof/>
                <w:sz w:val="24"/>
              </w:rPr>
            </w:rPrChange>
          </w:rPr>
          <w:delText xml:space="preserve"> </w:delText>
        </w:r>
        <w:r w:rsidR="003A1ACF" w:rsidRPr="004046EE" w:rsidDel="003A4469">
          <w:rPr>
            <w:rStyle w:val="Hyperlink"/>
            <w:rFonts w:ascii="Calibri" w:hAnsi="Calibri" w:cs="Tahoma"/>
            <w:noProof/>
            <w:sz w:val="24"/>
            <w:szCs w:val="24"/>
            <w:lang w:val="en-GB"/>
            <w:rPrChange w:id="58" w:author="Abdul Ghanni" w:date="2015-10-14T19:59:00Z">
              <w:rPr>
                <w:rStyle w:val="Hyperlink"/>
                <w:rFonts w:ascii="Calibri" w:hAnsi="Calibri" w:cs="Tahoma"/>
                <w:noProof/>
                <w:sz w:val="24"/>
                <w:lang w:val="en-GB"/>
              </w:rPr>
            </w:rPrChange>
          </w:rPr>
          <w:delText>Registrasi &amp; Login Akun Web HRIS Erlangga</w:delText>
        </w:r>
      </w:del>
      <w:ins w:id="59" w:author="Abdul Ghanni" w:date="2015-11-14T15:46:00Z">
        <w:r w:rsidR="00BD42CE">
          <w:rPr>
            <w:rStyle w:val="Hyperlink"/>
            <w:rFonts w:ascii="Calibri" w:hAnsi="Calibri" w:cs="Tahoma"/>
            <w:noProof/>
            <w:sz w:val="24"/>
            <w:szCs w:val="24"/>
          </w:rPr>
          <w:t xml:space="preserve"> </w:t>
        </w:r>
      </w:ins>
      <w:ins w:id="60" w:author="Abdul Ghanni" w:date="2015-11-14T15:47:00Z">
        <w:r w:rsidR="00BD42CE" w:rsidRPr="00BD42CE">
          <w:rPr>
            <w:rStyle w:val="Hyperlink"/>
            <w:rFonts w:ascii="Calibri" w:hAnsi="Calibri" w:cs="Tahoma"/>
            <w:noProof/>
            <w:sz w:val="24"/>
            <w:szCs w:val="24"/>
          </w:rPr>
          <w:t>Mengisi dan Mengubah Data Inventaris Karyawan</w:t>
        </w:r>
      </w:ins>
      <w:r w:rsidR="003702F5" w:rsidRPr="004046EE">
        <w:rPr>
          <w:noProof/>
          <w:webHidden/>
          <w:sz w:val="24"/>
          <w:szCs w:val="24"/>
          <w:rPrChange w:id="61" w:author="Abdul Ghanni" w:date="2015-10-14T19:59:00Z">
            <w:rPr>
              <w:noProof/>
              <w:webHidden/>
            </w:rPr>
          </w:rPrChange>
        </w:rPr>
        <w:tab/>
      </w:r>
      <w:r w:rsidRPr="004046EE">
        <w:rPr>
          <w:noProof/>
          <w:sz w:val="24"/>
          <w:szCs w:val="24"/>
          <w:rPrChange w:id="62" w:author="Abdul Ghanni" w:date="2015-10-14T19:59:00Z">
            <w:rPr>
              <w:noProof/>
            </w:rPr>
          </w:rPrChange>
        </w:rPr>
        <w:fldChar w:fldCharType="end"/>
      </w:r>
      <w:r w:rsidR="00EC0287" w:rsidRPr="004046EE">
        <w:rPr>
          <w:sz w:val="24"/>
          <w:szCs w:val="24"/>
          <w:rPrChange w:id="63" w:author="Abdul Ghanni" w:date="2015-10-14T19:59:00Z">
            <w:rPr/>
          </w:rPrChange>
        </w:rPr>
        <w:t>3</w:t>
      </w:r>
    </w:p>
    <w:bookmarkStart w:id="64" w:name="OLE_LINK102"/>
    <w:bookmarkStart w:id="65" w:name="OLE_LINK103"/>
    <w:p w:rsidR="001A070D" w:rsidRPr="00A025E0" w:rsidRDefault="00A35E56" w:rsidP="00BD42CE">
      <w:pPr>
        <w:pStyle w:val="TOC1"/>
        <w:rPr>
          <w:ins w:id="66" w:author="Abdul Ghanni" w:date="2015-10-19T20:08:00Z"/>
          <w:sz w:val="24"/>
          <w:szCs w:val="24"/>
        </w:rPr>
        <w:pPrChange w:id="67" w:author="Abdul Ghanni" w:date="2015-11-14T15:46:00Z">
          <w:pPr>
            <w:pStyle w:val="TOC1"/>
          </w:pPr>
        </w:pPrChange>
      </w:pPr>
      <w:del w:id="68" w:author="Abdul Ghanni" w:date="2015-11-14T15:46:00Z">
        <w:r w:rsidRPr="004046EE" w:rsidDel="00BD42CE">
          <w:rPr>
            <w:b w:val="0"/>
            <w:sz w:val="24"/>
            <w:szCs w:val="24"/>
            <w:rPrChange w:id="69" w:author="Abdul Ghanni" w:date="2015-10-14T19:59:00Z">
              <w:rPr>
                <w:b w:val="0"/>
              </w:rPr>
            </w:rPrChange>
          </w:rPr>
          <w:fldChar w:fldCharType="begin"/>
        </w:r>
        <w:r w:rsidRPr="004046EE" w:rsidDel="00BD42CE">
          <w:rPr>
            <w:b w:val="0"/>
            <w:sz w:val="24"/>
            <w:szCs w:val="24"/>
            <w:rPrChange w:id="70" w:author="Abdul Ghanni" w:date="2015-10-14T19:59:00Z">
              <w:rPr>
                <w:b w:val="0"/>
              </w:rPr>
            </w:rPrChange>
          </w:rPr>
          <w:delInstrText xml:space="preserve"> HYPERLINK \l "_Toc258279340" </w:delInstrText>
        </w:r>
        <w:r w:rsidRPr="004046EE" w:rsidDel="00BD42CE">
          <w:rPr>
            <w:b w:val="0"/>
            <w:sz w:val="24"/>
            <w:szCs w:val="24"/>
            <w:rPrChange w:id="71" w:author="Abdul Ghanni" w:date="2015-10-14T19:59:00Z">
              <w:rPr>
                <w:b w:val="0"/>
                <w:noProof/>
              </w:rPr>
            </w:rPrChange>
          </w:rPr>
          <w:fldChar w:fldCharType="separate"/>
        </w:r>
      </w:del>
      <w:del w:id="72" w:author="Abdul Ghanni" w:date="2015-11-11T12:48:00Z">
        <w:r w:rsidR="003702F5" w:rsidRPr="004046EE" w:rsidDel="004C105E">
          <w:rPr>
            <w:rStyle w:val="Hyperlink"/>
            <w:rFonts w:cs="Tahoma"/>
            <w:b w:val="0"/>
            <w:noProof/>
            <w:sz w:val="24"/>
            <w:szCs w:val="24"/>
            <w:rPrChange w:id="73" w:author="Abdul Ghanni" w:date="2015-10-14T19:59:00Z">
              <w:rPr>
                <w:rStyle w:val="Hyperlink"/>
                <w:rFonts w:cs="Tahoma"/>
                <w:b w:val="0"/>
                <w:noProof/>
                <w:sz w:val="24"/>
              </w:rPr>
            </w:rPrChange>
          </w:rPr>
          <w:delText>2</w:delText>
        </w:r>
      </w:del>
      <w:del w:id="74" w:author="Abdul Ghanni" w:date="2015-11-11T12:49:00Z">
        <w:r w:rsidR="003702F5" w:rsidRPr="004046EE" w:rsidDel="004C105E">
          <w:rPr>
            <w:rStyle w:val="Hyperlink"/>
            <w:rFonts w:cs="Tahoma"/>
            <w:b w:val="0"/>
            <w:noProof/>
            <w:sz w:val="24"/>
            <w:szCs w:val="24"/>
            <w:rPrChange w:id="75" w:author="Abdul Ghanni" w:date="2015-10-14T19:59:00Z">
              <w:rPr>
                <w:rStyle w:val="Hyperlink"/>
                <w:rFonts w:cs="Tahoma"/>
                <w:b w:val="0"/>
                <w:noProof/>
                <w:sz w:val="24"/>
              </w:rPr>
            </w:rPrChange>
          </w:rPr>
          <w:delText>.</w:delText>
        </w:r>
      </w:del>
      <w:del w:id="76" w:author="Abdul Ghanni" w:date="2015-10-19T20:07:00Z">
        <w:r w:rsidR="003702F5" w:rsidRPr="004046EE" w:rsidDel="001A070D">
          <w:rPr>
            <w:rStyle w:val="Hyperlink"/>
            <w:rFonts w:cs="Tahoma"/>
            <w:b w:val="0"/>
            <w:noProof/>
            <w:sz w:val="24"/>
            <w:szCs w:val="24"/>
            <w:rPrChange w:id="77" w:author="Abdul Ghanni" w:date="2015-10-14T19:59:00Z">
              <w:rPr>
                <w:rStyle w:val="Hyperlink"/>
                <w:rFonts w:cs="Tahoma"/>
                <w:b w:val="0"/>
                <w:noProof/>
                <w:sz w:val="24"/>
              </w:rPr>
            </w:rPrChange>
          </w:rPr>
          <w:delText xml:space="preserve"> </w:delText>
        </w:r>
      </w:del>
      <w:del w:id="78" w:author="Abdul Ghanni" w:date="2015-10-15T05:43:00Z">
        <w:r w:rsidR="003A1ACF" w:rsidRPr="004046EE" w:rsidDel="003A4469">
          <w:rPr>
            <w:rStyle w:val="Hyperlink"/>
            <w:rFonts w:cs="Tahoma"/>
            <w:b w:val="0"/>
            <w:noProof/>
            <w:sz w:val="24"/>
            <w:szCs w:val="24"/>
            <w:rPrChange w:id="79" w:author="Abdul Ghanni" w:date="2015-10-14T19:59:00Z">
              <w:rPr>
                <w:rStyle w:val="Hyperlink"/>
                <w:rFonts w:cs="Tahoma"/>
                <w:b w:val="0"/>
                <w:noProof/>
                <w:sz w:val="24"/>
              </w:rPr>
            </w:rPrChange>
          </w:rPr>
          <w:delText>Mengubah Informasi Pribadi dan Password</w:delText>
        </w:r>
      </w:del>
      <w:del w:id="80" w:author="Abdul Ghanni" w:date="2015-11-14T15:46:00Z">
        <w:r w:rsidR="003702F5" w:rsidRPr="004046EE" w:rsidDel="00BD42CE">
          <w:rPr>
            <w:b w:val="0"/>
            <w:noProof/>
            <w:webHidden/>
            <w:sz w:val="24"/>
            <w:szCs w:val="24"/>
            <w:rPrChange w:id="81" w:author="Abdul Ghanni" w:date="2015-10-14T19:59:00Z">
              <w:rPr>
                <w:b w:val="0"/>
                <w:noProof/>
                <w:webHidden/>
              </w:rPr>
            </w:rPrChange>
          </w:rPr>
          <w:tab/>
        </w:r>
        <w:r w:rsidRPr="004046EE" w:rsidDel="00BD42CE">
          <w:rPr>
            <w:b w:val="0"/>
            <w:noProof/>
            <w:sz w:val="24"/>
            <w:szCs w:val="24"/>
            <w:rPrChange w:id="82" w:author="Abdul Ghanni" w:date="2015-10-14T19:59:00Z">
              <w:rPr>
                <w:b w:val="0"/>
                <w:noProof/>
              </w:rPr>
            </w:rPrChange>
          </w:rPr>
          <w:fldChar w:fldCharType="end"/>
        </w:r>
      </w:del>
    </w:p>
    <w:p w:rsidR="003702F5" w:rsidRPr="004046EE" w:rsidDel="003A4469" w:rsidRDefault="00685105">
      <w:pPr>
        <w:pStyle w:val="TOC1"/>
        <w:rPr>
          <w:del w:id="83" w:author="Abdul Ghanni" w:date="2015-10-15T05:37:00Z"/>
          <w:rFonts w:eastAsia="Times New Roman"/>
          <w:noProof/>
          <w:sz w:val="24"/>
          <w:szCs w:val="24"/>
          <w:lang w:eastAsia="en-US"/>
          <w:rPrChange w:id="84" w:author="Abdul Ghanni" w:date="2015-10-14T19:59:00Z">
            <w:rPr>
              <w:del w:id="85" w:author="Abdul Ghanni" w:date="2015-10-15T05:37:00Z"/>
              <w:rFonts w:eastAsia="Times New Roman"/>
              <w:noProof/>
              <w:lang w:eastAsia="en-US"/>
            </w:rPr>
          </w:rPrChange>
        </w:rPr>
      </w:pPr>
      <w:del w:id="86" w:author="Abdul Ghanni" w:date="2015-10-15T05:43:00Z">
        <w:r w:rsidRPr="004046EE" w:rsidDel="003A4469">
          <w:rPr>
            <w:sz w:val="24"/>
            <w:szCs w:val="24"/>
            <w:rPrChange w:id="87" w:author="Abdul Ghanni" w:date="2015-10-14T19:59:00Z">
              <w:rPr/>
            </w:rPrChange>
          </w:rPr>
          <w:delText>5</w:delText>
        </w:r>
      </w:del>
      <w:r w:rsidR="00A35E56" w:rsidRPr="004046EE">
        <w:rPr>
          <w:sz w:val="24"/>
          <w:szCs w:val="24"/>
          <w:rPrChange w:id="88" w:author="Abdul Ghanni" w:date="2015-10-14T19:59:00Z">
            <w:rPr/>
          </w:rPrChange>
        </w:rPr>
        <w:fldChar w:fldCharType="begin"/>
      </w:r>
      <w:r w:rsidR="00A35E56" w:rsidRPr="004046EE">
        <w:rPr>
          <w:sz w:val="24"/>
          <w:szCs w:val="24"/>
          <w:rPrChange w:id="89" w:author="Abdul Ghanni" w:date="2015-10-14T19:59:00Z">
            <w:rPr/>
          </w:rPrChange>
        </w:rPr>
        <w:instrText xml:space="preserve"> HYPERLINK \l "_Toc258279341" </w:instrText>
      </w:r>
      <w:r w:rsidR="00A35E56" w:rsidRPr="004046EE">
        <w:rPr>
          <w:sz w:val="24"/>
          <w:szCs w:val="24"/>
          <w:rPrChange w:id="90" w:author="Abdul Ghanni" w:date="2015-10-14T19:59:00Z">
            <w:rPr/>
          </w:rPrChange>
        </w:rPr>
        <w:fldChar w:fldCharType="end"/>
      </w:r>
    </w:p>
    <w:p w:rsidR="003702F5" w:rsidRPr="004046EE" w:rsidDel="003A4469" w:rsidRDefault="00A35E56">
      <w:pPr>
        <w:pStyle w:val="TOC1"/>
        <w:rPr>
          <w:del w:id="91" w:author="Abdul Ghanni" w:date="2015-10-15T05:37:00Z"/>
          <w:rFonts w:eastAsia="Times New Roman"/>
          <w:noProof/>
          <w:sz w:val="24"/>
          <w:szCs w:val="24"/>
          <w:lang w:eastAsia="en-US"/>
          <w:rPrChange w:id="92" w:author="Abdul Ghanni" w:date="2015-10-14T19:59:00Z">
            <w:rPr>
              <w:del w:id="93" w:author="Abdul Ghanni" w:date="2015-10-15T05:37:00Z"/>
              <w:rFonts w:eastAsia="Times New Roman"/>
              <w:noProof/>
              <w:lang w:eastAsia="en-US"/>
            </w:rPr>
          </w:rPrChange>
        </w:rPr>
      </w:pPr>
      <w:del w:id="94" w:author="Abdul Ghanni" w:date="2015-10-15T05:37:00Z">
        <w:r w:rsidRPr="004046EE" w:rsidDel="003A4469">
          <w:rPr>
            <w:sz w:val="24"/>
            <w:szCs w:val="24"/>
            <w:rPrChange w:id="95" w:author="Abdul Ghanni" w:date="2015-10-14T19:59:00Z">
              <w:rPr/>
            </w:rPrChange>
          </w:rPr>
          <w:fldChar w:fldCharType="begin"/>
        </w:r>
        <w:r w:rsidRPr="004046EE" w:rsidDel="003A4469">
          <w:rPr>
            <w:sz w:val="24"/>
            <w:szCs w:val="24"/>
            <w:rPrChange w:id="96" w:author="Abdul Ghanni" w:date="2015-10-14T19:59:00Z">
              <w:rPr/>
            </w:rPrChange>
          </w:rPr>
          <w:delInstrText xml:space="preserve"> HYPERLINK \l "_Toc258279342" </w:delInstrText>
        </w:r>
        <w:r w:rsidRPr="004046EE" w:rsidDel="003A4469">
          <w:rPr>
            <w:sz w:val="24"/>
            <w:szCs w:val="24"/>
            <w:rPrChange w:id="97" w:author="Abdul Ghanni" w:date="2015-10-14T19:59:00Z">
              <w:rPr>
                <w:noProof/>
              </w:rPr>
            </w:rPrChange>
          </w:rPr>
          <w:fldChar w:fldCharType="separate"/>
        </w:r>
        <w:r w:rsidR="003702F5" w:rsidRPr="004046EE" w:rsidDel="003A4469">
          <w:rPr>
            <w:rStyle w:val="Hyperlink"/>
            <w:rFonts w:cs="Tahoma"/>
            <w:noProof/>
            <w:sz w:val="24"/>
            <w:szCs w:val="24"/>
            <w:rPrChange w:id="98" w:author="Abdul Ghanni" w:date="2015-10-14T19:59:00Z">
              <w:rPr>
                <w:rStyle w:val="Hyperlink"/>
                <w:rFonts w:cs="Tahoma"/>
                <w:noProof/>
                <w:sz w:val="24"/>
              </w:rPr>
            </w:rPrChange>
          </w:rPr>
          <w:delText>3</w:delText>
        </w:r>
        <w:r w:rsidR="003702F5" w:rsidRPr="004046EE" w:rsidDel="003A4469">
          <w:rPr>
            <w:rStyle w:val="Hyperlink"/>
            <w:rFonts w:cs="Tahoma"/>
            <w:noProof/>
            <w:sz w:val="24"/>
            <w:szCs w:val="24"/>
            <w:lang w:val="sv-SE"/>
            <w:rPrChange w:id="99" w:author="Abdul Ghanni" w:date="2015-10-14T19:59:00Z">
              <w:rPr>
                <w:rStyle w:val="Hyperlink"/>
                <w:rFonts w:cs="Tahoma"/>
                <w:noProof/>
                <w:sz w:val="24"/>
                <w:lang w:val="sv-SE"/>
              </w:rPr>
            </w:rPrChange>
          </w:rPr>
          <w:delText>.</w:delText>
        </w:r>
        <w:r w:rsidR="00F971B0" w:rsidRPr="004046EE" w:rsidDel="003A4469">
          <w:rPr>
            <w:rStyle w:val="Hyperlink"/>
            <w:rFonts w:cs="Tahoma"/>
            <w:noProof/>
            <w:sz w:val="24"/>
            <w:szCs w:val="24"/>
            <w:rPrChange w:id="100" w:author="Abdul Ghanni" w:date="2015-10-14T19:59:00Z">
              <w:rPr>
                <w:rStyle w:val="Hyperlink"/>
                <w:rFonts w:cs="Tahoma"/>
                <w:noProof/>
                <w:sz w:val="24"/>
              </w:rPr>
            </w:rPrChange>
          </w:rPr>
          <w:delText xml:space="preserve"> Halaman Depan / Dashboard Karyawan</w:delText>
        </w:r>
        <w:r w:rsidR="003702F5" w:rsidRPr="004046EE" w:rsidDel="003A4469">
          <w:rPr>
            <w:noProof/>
            <w:webHidden/>
            <w:sz w:val="24"/>
            <w:szCs w:val="24"/>
            <w:rPrChange w:id="101" w:author="Abdul Ghanni" w:date="2015-10-14T19:59:00Z">
              <w:rPr>
                <w:noProof/>
                <w:webHidden/>
              </w:rPr>
            </w:rPrChange>
          </w:rPr>
          <w:tab/>
        </w:r>
        <w:r w:rsidRPr="004046EE" w:rsidDel="003A4469">
          <w:rPr>
            <w:noProof/>
            <w:sz w:val="24"/>
            <w:szCs w:val="24"/>
            <w:rPrChange w:id="102" w:author="Abdul Ghanni" w:date="2015-10-14T19:59:00Z">
              <w:rPr>
                <w:noProof/>
              </w:rPr>
            </w:rPrChange>
          </w:rPr>
          <w:fldChar w:fldCharType="end"/>
        </w:r>
        <w:r w:rsidR="00EC0287" w:rsidRPr="004046EE" w:rsidDel="003A4469">
          <w:rPr>
            <w:sz w:val="24"/>
            <w:szCs w:val="24"/>
            <w:rPrChange w:id="103" w:author="Abdul Ghanni" w:date="2015-10-14T19:59:00Z">
              <w:rPr/>
            </w:rPrChange>
          </w:rPr>
          <w:delText>9</w:delText>
        </w:r>
      </w:del>
    </w:p>
    <w:p w:rsidR="003702F5" w:rsidRPr="004046EE" w:rsidDel="003A4469" w:rsidRDefault="00A35E56">
      <w:pPr>
        <w:pStyle w:val="TOC1"/>
        <w:rPr>
          <w:del w:id="104" w:author="Abdul Ghanni" w:date="2015-10-15T05:37:00Z"/>
          <w:rFonts w:eastAsia="Times New Roman"/>
          <w:noProof/>
          <w:sz w:val="24"/>
          <w:szCs w:val="24"/>
          <w:lang w:eastAsia="en-US"/>
          <w:rPrChange w:id="105" w:author="Abdul Ghanni" w:date="2015-10-14T19:59:00Z">
            <w:rPr>
              <w:del w:id="106" w:author="Abdul Ghanni" w:date="2015-10-15T05:37:00Z"/>
              <w:rFonts w:eastAsia="Times New Roman"/>
              <w:noProof/>
              <w:lang w:eastAsia="en-US"/>
            </w:rPr>
          </w:rPrChange>
        </w:rPr>
      </w:pPr>
      <w:del w:id="107" w:author="Abdul Ghanni" w:date="2015-10-15T05:37:00Z">
        <w:r w:rsidRPr="004046EE" w:rsidDel="003A4469">
          <w:rPr>
            <w:sz w:val="24"/>
            <w:szCs w:val="24"/>
            <w:rPrChange w:id="108" w:author="Abdul Ghanni" w:date="2015-10-14T19:59:00Z">
              <w:rPr/>
            </w:rPrChange>
          </w:rPr>
          <w:fldChar w:fldCharType="begin"/>
        </w:r>
        <w:r w:rsidRPr="004046EE" w:rsidDel="003A4469">
          <w:rPr>
            <w:sz w:val="24"/>
            <w:szCs w:val="24"/>
            <w:rPrChange w:id="109" w:author="Abdul Ghanni" w:date="2015-10-14T19:59:00Z">
              <w:rPr/>
            </w:rPrChange>
          </w:rPr>
          <w:delInstrText xml:space="preserve"> HYPERLINK \l "_Toc258279342" </w:delInstrText>
        </w:r>
        <w:r w:rsidRPr="004046EE" w:rsidDel="003A4469">
          <w:rPr>
            <w:sz w:val="24"/>
            <w:szCs w:val="24"/>
            <w:rPrChange w:id="110" w:author="Abdul Ghanni" w:date="2015-10-14T19:59:00Z">
              <w:rPr>
                <w:noProof/>
              </w:rPr>
            </w:rPrChange>
          </w:rPr>
          <w:fldChar w:fldCharType="separate"/>
        </w:r>
        <w:r w:rsidR="003702F5" w:rsidRPr="004046EE" w:rsidDel="003A4469">
          <w:rPr>
            <w:rStyle w:val="Hyperlink"/>
            <w:rFonts w:cs="Tahoma"/>
            <w:noProof/>
            <w:sz w:val="24"/>
            <w:szCs w:val="24"/>
            <w:rPrChange w:id="111" w:author="Abdul Ghanni" w:date="2015-10-14T19:59:00Z">
              <w:rPr>
                <w:rStyle w:val="Hyperlink"/>
                <w:rFonts w:cs="Tahoma"/>
                <w:noProof/>
                <w:sz w:val="24"/>
              </w:rPr>
            </w:rPrChange>
          </w:rPr>
          <w:delText>4</w:delText>
        </w:r>
        <w:r w:rsidR="003702F5" w:rsidRPr="004046EE" w:rsidDel="003A4469">
          <w:rPr>
            <w:rStyle w:val="Hyperlink"/>
            <w:rFonts w:cs="Tahoma"/>
            <w:noProof/>
            <w:sz w:val="24"/>
            <w:szCs w:val="24"/>
            <w:lang w:val="sv-SE"/>
            <w:rPrChange w:id="112" w:author="Abdul Ghanni" w:date="2015-10-14T19:59:00Z">
              <w:rPr>
                <w:rStyle w:val="Hyperlink"/>
                <w:rFonts w:cs="Tahoma"/>
                <w:noProof/>
                <w:sz w:val="24"/>
                <w:lang w:val="sv-SE"/>
              </w:rPr>
            </w:rPrChange>
          </w:rPr>
          <w:delText xml:space="preserve">. </w:delText>
        </w:r>
        <w:r w:rsidR="00897511" w:rsidRPr="004046EE" w:rsidDel="003A4469">
          <w:rPr>
            <w:rStyle w:val="Hyperlink"/>
            <w:rFonts w:cs="Tahoma"/>
            <w:noProof/>
            <w:sz w:val="24"/>
            <w:szCs w:val="24"/>
            <w:rPrChange w:id="113" w:author="Abdul Ghanni" w:date="2015-10-14T19:59:00Z">
              <w:rPr>
                <w:rStyle w:val="Hyperlink"/>
                <w:rFonts w:cs="Tahoma"/>
                <w:noProof/>
                <w:sz w:val="24"/>
              </w:rPr>
            </w:rPrChange>
          </w:rPr>
          <w:delText>Halaman Kehadiran</w:delText>
        </w:r>
        <w:r w:rsidR="003702F5" w:rsidRPr="004046EE" w:rsidDel="003A4469">
          <w:rPr>
            <w:noProof/>
            <w:webHidden/>
            <w:sz w:val="24"/>
            <w:szCs w:val="24"/>
            <w:rPrChange w:id="114" w:author="Abdul Ghanni" w:date="2015-10-14T19:59:00Z">
              <w:rPr>
                <w:noProof/>
                <w:webHidden/>
              </w:rPr>
            </w:rPrChange>
          </w:rPr>
          <w:tab/>
          <w:delText>1</w:delText>
        </w:r>
        <w:r w:rsidRPr="004046EE" w:rsidDel="003A4469">
          <w:rPr>
            <w:noProof/>
            <w:sz w:val="24"/>
            <w:szCs w:val="24"/>
            <w:rPrChange w:id="115" w:author="Abdul Ghanni" w:date="2015-10-14T19:59:00Z">
              <w:rPr>
                <w:noProof/>
              </w:rPr>
            </w:rPrChange>
          </w:rPr>
          <w:fldChar w:fldCharType="end"/>
        </w:r>
        <w:r w:rsidR="00EC0287" w:rsidRPr="004046EE" w:rsidDel="003A4469">
          <w:rPr>
            <w:sz w:val="24"/>
            <w:szCs w:val="24"/>
            <w:rPrChange w:id="116" w:author="Abdul Ghanni" w:date="2015-10-14T19:59:00Z">
              <w:rPr/>
            </w:rPrChange>
          </w:rPr>
          <w:delText>2</w:delText>
        </w:r>
      </w:del>
    </w:p>
    <w:p w:rsidR="003702F5" w:rsidRPr="004046EE" w:rsidDel="003A4469" w:rsidRDefault="00A35E56">
      <w:pPr>
        <w:pStyle w:val="TOC1"/>
        <w:rPr>
          <w:del w:id="117" w:author="Abdul Ghanni" w:date="2015-10-15T05:37:00Z"/>
          <w:sz w:val="24"/>
          <w:szCs w:val="24"/>
          <w:rPrChange w:id="118" w:author="Abdul Ghanni" w:date="2015-10-14T19:59:00Z">
            <w:rPr>
              <w:del w:id="119" w:author="Abdul Ghanni" w:date="2015-10-15T05:37:00Z"/>
            </w:rPr>
          </w:rPrChange>
        </w:rPr>
      </w:pPr>
      <w:del w:id="120" w:author="Abdul Ghanni" w:date="2015-10-15T05:37:00Z">
        <w:r w:rsidRPr="004046EE" w:rsidDel="003A4469">
          <w:rPr>
            <w:sz w:val="24"/>
            <w:szCs w:val="24"/>
            <w:rPrChange w:id="121" w:author="Abdul Ghanni" w:date="2015-10-14T19:59:00Z">
              <w:rPr/>
            </w:rPrChange>
          </w:rPr>
          <w:fldChar w:fldCharType="begin"/>
        </w:r>
        <w:r w:rsidRPr="004046EE" w:rsidDel="003A4469">
          <w:rPr>
            <w:sz w:val="24"/>
            <w:szCs w:val="24"/>
            <w:rPrChange w:id="122" w:author="Abdul Ghanni" w:date="2015-10-14T19:59:00Z">
              <w:rPr/>
            </w:rPrChange>
          </w:rPr>
          <w:delInstrText xml:space="preserve"> HYPERLINK \l "_Toc258279345" </w:delInstrText>
        </w:r>
        <w:r w:rsidRPr="004046EE" w:rsidDel="003A4469">
          <w:rPr>
            <w:sz w:val="24"/>
            <w:szCs w:val="24"/>
            <w:rPrChange w:id="123" w:author="Abdul Ghanni" w:date="2015-10-14T19:59:00Z">
              <w:rPr>
                <w:noProof/>
              </w:rPr>
            </w:rPrChange>
          </w:rPr>
          <w:fldChar w:fldCharType="separate"/>
        </w:r>
        <w:r w:rsidR="003702F5" w:rsidRPr="004046EE" w:rsidDel="003A4469">
          <w:rPr>
            <w:rStyle w:val="Hyperlink"/>
            <w:rFonts w:cs="Tahoma"/>
            <w:noProof/>
            <w:sz w:val="24"/>
            <w:szCs w:val="24"/>
            <w:rPrChange w:id="124" w:author="Abdul Ghanni" w:date="2015-10-14T19:59:00Z">
              <w:rPr>
                <w:rStyle w:val="Hyperlink"/>
                <w:rFonts w:cs="Tahoma"/>
                <w:noProof/>
                <w:sz w:val="24"/>
              </w:rPr>
            </w:rPrChange>
          </w:rPr>
          <w:delText xml:space="preserve">5. </w:delText>
        </w:r>
        <w:r w:rsidR="00897511" w:rsidRPr="004046EE" w:rsidDel="003A4469">
          <w:rPr>
            <w:rStyle w:val="Hyperlink"/>
            <w:rFonts w:cs="Tahoma"/>
            <w:noProof/>
            <w:sz w:val="24"/>
            <w:szCs w:val="24"/>
            <w:rPrChange w:id="125" w:author="Abdul Ghanni" w:date="2015-10-14T19:59:00Z">
              <w:rPr>
                <w:rStyle w:val="Hyperlink"/>
                <w:rFonts w:cs="Tahoma"/>
                <w:noProof/>
                <w:sz w:val="24"/>
              </w:rPr>
            </w:rPrChange>
          </w:rPr>
          <w:delText>Halman Kehadiran (Axapta)</w:delText>
        </w:r>
        <w:r w:rsidR="003702F5" w:rsidRPr="004046EE" w:rsidDel="003A4469">
          <w:rPr>
            <w:noProof/>
            <w:webHidden/>
            <w:sz w:val="24"/>
            <w:szCs w:val="24"/>
            <w:rPrChange w:id="126" w:author="Abdul Ghanni" w:date="2015-10-14T19:59:00Z">
              <w:rPr>
                <w:noProof/>
                <w:webHidden/>
              </w:rPr>
            </w:rPrChange>
          </w:rPr>
          <w:tab/>
        </w:r>
        <w:r w:rsidRPr="004046EE" w:rsidDel="003A4469">
          <w:rPr>
            <w:noProof/>
            <w:sz w:val="24"/>
            <w:szCs w:val="24"/>
            <w:rPrChange w:id="127" w:author="Abdul Ghanni" w:date="2015-10-14T19:59:00Z">
              <w:rPr>
                <w:noProof/>
              </w:rPr>
            </w:rPrChange>
          </w:rPr>
          <w:fldChar w:fldCharType="end"/>
        </w:r>
        <w:r w:rsidR="00897511" w:rsidRPr="004046EE" w:rsidDel="003A4469">
          <w:rPr>
            <w:sz w:val="24"/>
            <w:szCs w:val="24"/>
            <w:rPrChange w:id="128" w:author="Abdul Ghanni" w:date="2015-10-14T19:59:00Z">
              <w:rPr/>
            </w:rPrChange>
          </w:rPr>
          <w:delText>12</w:delText>
        </w:r>
      </w:del>
    </w:p>
    <w:p w:rsidR="00EC0287" w:rsidRPr="004046EE" w:rsidDel="003A4469" w:rsidRDefault="00A35E56">
      <w:pPr>
        <w:pStyle w:val="TOC1"/>
        <w:rPr>
          <w:del w:id="129" w:author="Abdul Ghanni" w:date="2015-10-15T05:37:00Z"/>
          <w:sz w:val="24"/>
          <w:szCs w:val="24"/>
          <w:rPrChange w:id="130" w:author="Abdul Ghanni" w:date="2015-10-14T19:59:00Z">
            <w:rPr>
              <w:del w:id="131" w:author="Abdul Ghanni" w:date="2015-10-15T05:37:00Z"/>
            </w:rPr>
          </w:rPrChange>
        </w:rPr>
      </w:pPr>
      <w:del w:id="132" w:author="Abdul Ghanni" w:date="2015-10-15T05:37:00Z">
        <w:r w:rsidRPr="004046EE" w:rsidDel="003A4469">
          <w:rPr>
            <w:sz w:val="24"/>
            <w:szCs w:val="24"/>
            <w:rPrChange w:id="133" w:author="Abdul Ghanni" w:date="2015-10-14T19:59:00Z">
              <w:rPr/>
            </w:rPrChange>
          </w:rPr>
          <w:fldChar w:fldCharType="begin"/>
        </w:r>
        <w:r w:rsidRPr="004046EE" w:rsidDel="003A4469">
          <w:rPr>
            <w:sz w:val="24"/>
            <w:szCs w:val="24"/>
            <w:rPrChange w:id="134" w:author="Abdul Ghanni" w:date="2015-10-14T19:59:00Z">
              <w:rPr/>
            </w:rPrChange>
          </w:rPr>
          <w:delInstrText xml:space="preserve"> HYPERLINK \l "_Toc258279345" </w:delInstrText>
        </w:r>
        <w:r w:rsidRPr="004046EE" w:rsidDel="003A4469">
          <w:rPr>
            <w:sz w:val="24"/>
            <w:szCs w:val="24"/>
            <w:rPrChange w:id="135" w:author="Abdul Ghanni" w:date="2015-10-14T19:59:00Z">
              <w:rPr>
                <w:noProof/>
              </w:rPr>
            </w:rPrChange>
          </w:rPr>
          <w:fldChar w:fldCharType="separate"/>
        </w:r>
        <w:r w:rsidR="00EC0287" w:rsidRPr="004046EE" w:rsidDel="003A4469">
          <w:rPr>
            <w:rStyle w:val="Hyperlink"/>
            <w:rFonts w:cs="Tahoma"/>
            <w:noProof/>
            <w:sz w:val="24"/>
            <w:szCs w:val="24"/>
            <w:rPrChange w:id="136" w:author="Abdul Ghanni" w:date="2015-10-14T19:59:00Z">
              <w:rPr>
                <w:rStyle w:val="Hyperlink"/>
                <w:rFonts w:cs="Tahoma"/>
                <w:noProof/>
                <w:sz w:val="24"/>
              </w:rPr>
            </w:rPrChange>
          </w:rPr>
          <w:delText>6.</w:delText>
        </w:r>
        <w:r w:rsidR="00897511" w:rsidRPr="004046EE" w:rsidDel="003A4469">
          <w:rPr>
            <w:rStyle w:val="Hyperlink"/>
            <w:rFonts w:cs="Tahoma"/>
            <w:noProof/>
            <w:sz w:val="24"/>
            <w:szCs w:val="24"/>
            <w:rPrChange w:id="137" w:author="Abdul Ghanni" w:date="2015-10-14T19:59:00Z">
              <w:rPr>
                <w:rStyle w:val="Hyperlink"/>
                <w:rFonts w:cs="Tahoma"/>
                <w:noProof/>
                <w:sz w:val="24"/>
              </w:rPr>
            </w:rPrChange>
          </w:rPr>
          <w:delText>Pengajuan Cuti</w:delText>
        </w:r>
        <w:r w:rsidR="00EC0287" w:rsidRPr="004046EE" w:rsidDel="003A4469">
          <w:rPr>
            <w:noProof/>
            <w:webHidden/>
            <w:sz w:val="24"/>
            <w:szCs w:val="24"/>
            <w:rPrChange w:id="138" w:author="Abdul Ghanni" w:date="2015-10-14T19:59:00Z">
              <w:rPr>
                <w:noProof/>
                <w:webHidden/>
              </w:rPr>
            </w:rPrChange>
          </w:rPr>
          <w:tab/>
        </w:r>
        <w:r w:rsidRPr="004046EE" w:rsidDel="003A4469">
          <w:rPr>
            <w:noProof/>
            <w:sz w:val="24"/>
            <w:szCs w:val="24"/>
            <w:rPrChange w:id="139" w:author="Abdul Ghanni" w:date="2015-10-14T19:59:00Z">
              <w:rPr>
                <w:noProof/>
              </w:rPr>
            </w:rPrChange>
          </w:rPr>
          <w:fldChar w:fldCharType="end"/>
        </w:r>
        <w:r w:rsidR="00897511" w:rsidRPr="004046EE" w:rsidDel="003A4469">
          <w:rPr>
            <w:sz w:val="24"/>
            <w:szCs w:val="24"/>
            <w:rPrChange w:id="140" w:author="Abdul Ghanni" w:date="2015-10-14T19:59:00Z">
              <w:rPr/>
            </w:rPrChange>
          </w:rPr>
          <w:delText>13</w:delText>
        </w:r>
      </w:del>
    </w:p>
    <w:p w:rsidR="00897511" w:rsidRPr="004046EE" w:rsidDel="003A4469" w:rsidRDefault="00A35E56">
      <w:pPr>
        <w:pStyle w:val="TOC1"/>
        <w:rPr>
          <w:del w:id="141" w:author="Abdul Ghanni" w:date="2015-10-15T05:37:00Z"/>
          <w:sz w:val="24"/>
          <w:szCs w:val="24"/>
          <w:rPrChange w:id="142" w:author="Abdul Ghanni" w:date="2015-10-14T19:59:00Z">
            <w:rPr>
              <w:del w:id="143" w:author="Abdul Ghanni" w:date="2015-10-15T05:37:00Z"/>
            </w:rPr>
          </w:rPrChange>
        </w:rPr>
      </w:pPr>
      <w:del w:id="144" w:author="Abdul Ghanni" w:date="2015-10-15T05:37:00Z">
        <w:r w:rsidRPr="004046EE" w:rsidDel="003A4469">
          <w:rPr>
            <w:sz w:val="24"/>
            <w:szCs w:val="24"/>
            <w:rPrChange w:id="145" w:author="Abdul Ghanni" w:date="2015-10-14T19:59:00Z">
              <w:rPr/>
            </w:rPrChange>
          </w:rPr>
          <w:fldChar w:fldCharType="begin"/>
        </w:r>
        <w:r w:rsidRPr="004046EE" w:rsidDel="003A4469">
          <w:rPr>
            <w:sz w:val="24"/>
            <w:szCs w:val="24"/>
            <w:rPrChange w:id="146" w:author="Abdul Ghanni" w:date="2015-10-14T19:59:00Z">
              <w:rPr/>
            </w:rPrChange>
          </w:rPr>
          <w:delInstrText xml:space="preserve"> HYPERLINK \l "_Toc258279345" </w:delInstrText>
        </w:r>
        <w:r w:rsidRPr="004046EE" w:rsidDel="003A4469">
          <w:rPr>
            <w:sz w:val="24"/>
            <w:szCs w:val="24"/>
            <w:rPrChange w:id="147" w:author="Abdul Ghanni" w:date="2015-10-14T19:59:00Z">
              <w:rPr>
                <w:noProof/>
              </w:rPr>
            </w:rPrChange>
          </w:rPr>
          <w:fldChar w:fldCharType="separate"/>
        </w:r>
        <w:r w:rsidR="00897511" w:rsidRPr="004046EE" w:rsidDel="003A4469">
          <w:rPr>
            <w:rStyle w:val="Hyperlink"/>
            <w:rFonts w:cs="Tahoma"/>
            <w:noProof/>
            <w:sz w:val="24"/>
            <w:szCs w:val="24"/>
            <w:rPrChange w:id="148" w:author="Abdul Ghanni" w:date="2015-10-14T19:59:00Z">
              <w:rPr>
                <w:rStyle w:val="Hyperlink"/>
                <w:rFonts w:cs="Tahoma"/>
                <w:noProof/>
                <w:sz w:val="24"/>
              </w:rPr>
            </w:rPrChange>
          </w:rPr>
          <w:delText>7.Perjalanan Dinas</w:delText>
        </w:r>
        <w:r w:rsidR="00897511" w:rsidRPr="004046EE" w:rsidDel="003A4469">
          <w:rPr>
            <w:noProof/>
            <w:webHidden/>
            <w:sz w:val="24"/>
            <w:szCs w:val="24"/>
            <w:rPrChange w:id="149" w:author="Abdul Ghanni" w:date="2015-10-14T19:59:00Z">
              <w:rPr>
                <w:noProof/>
                <w:webHidden/>
              </w:rPr>
            </w:rPrChange>
          </w:rPr>
          <w:tab/>
        </w:r>
        <w:r w:rsidRPr="004046EE" w:rsidDel="003A4469">
          <w:rPr>
            <w:noProof/>
            <w:sz w:val="24"/>
            <w:szCs w:val="24"/>
            <w:rPrChange w:id="150" w:author="Abdul Ghanni" w:date="2015-10-14T19:59:00Z">
              <w:rPr>
                <w:noProof/>
              </w:rPr>
            </w:rPrChange>
          </w:rPr>
          <w:fldChar w:fldCharType="end"/>
        </w:r>
        <w:r w:rsidR="00897511" w:rsidRPr="004046EE" w:rsidDel="003A4469">
          <w:rPr>
            <w:sz w:val="24"/>
            <w:szCs w:val="24"/>
            <w:rPrChange w:id="151" w:author="Abdul Ghanni" w:date="2015-10-14T19:59:00Z">
              <w:rPr/>
            </w:rPrChange>
          </w:rPr>
          <w:delText>21</w:delText>
        </w:r>
      </w:del>
    </w:p>
    <w:p w:rsidR="00897511" w:rsidRPr="004046EE" w:rsidDel="003A4469" w:rsidRDefault="00A35E56">
      <w:pPr>
        <w:pStyle w:val="TOC1"/>
        <w:rPr>
          <w:del w:id="152" w:author="Abdul Ghanni" w:date="2015-10-15T05:37:00Z"/>
          <w:sz w:val="24"/>
          <w:szCs w:val="24"/>
          <w:rPrChange w:id="153" w:author="Abdul Ghanni" w:date="2015-10-14T19:59:00Z">
            <w:rPr>
              <w:del w:id="154" w:author="Abdul Ghanni" w:date="2015-10-15T05:37:00Z"/>
            </w:rPr>
          </w:rPrChange>
        </w:rPr>
      </w:pPr>
      <w:del w:id="155" w:author="Abdul Ghanni" w:date="2015-10-15T05:37:00Z">
        <w:r w:rsidRPr="004046EE" w:rsidDel="003A4469">
          <w:rPr>
            <w:sz w:val="24"/>
            <w:szCs w:val="24"/>
            <w:rPrChange w:id="156" w:author="Abdul Ghanni" w:date="2015-10-14T19:59:00Z">
              <w:rPr/>
            </w:rPrChange>
          </w:rPr>
          <w:fldChar w:fldCharType="begin"/>
        </w:r>
        <w:r w:rsidRPr="004046EE" w:rsidDel="003A4469">
          <w:rPr>
            <w:sz w:val="24"/>
            <w:szCs w:val="24"/>
            <w:rPrChange w:id="157" w:author="Abdul Ghanni" w:date="2015-10-14T19:59:00Z">
              <w:rPr/>
            </w:rPrChange>
          </w:rPr>
          <w:delInstrText xml:space="preserve"> HYPERLINK \l "_Toc258279345" </w:delInstrText>
        </w:r>
        <w:r w:rsidRPr="004046EE" w:rsidDel="003A4469">
          <w:rPr>
            <w:sz w:val="24"/>
            <w:szCs w:val="24"/>
            <w:rPrChange w:id="158" w:author="Abdul Ghanni" w:date="2015-10-14T19:59:00Z">
              <w:rPr>
                <w:noProof/>
              </w:rPr>
            </w:rPrChange>
          </w:rPr>
          <w:fldChar w:fldCharType="separate"/>
        </w:r>
        <w:r w:rsidR="00897511" w:rsidRPr="004046EE" w:rsidDel="003A4469">
          <w:rPr>
            <w:rStyle w:val="Hyperlink"/>
            <w:rFonts w:cs="Tahoma"/>
            <w:noProof/>
            <w:sz w:val="24"/>
            <w:szCs w:val="24"/>
            <w:rPrChange w:id="159" w:author="Abdul Ghanni" w:date="2015-10-14T19:59:00Z">
              <w:rPr>
                <w:rStyle w:val="Hyperlink"/>
                <w:rFonts w:cs="Tahoma"/>
                <w:noProof/>
                <w:sz w:val="24"/>
              </w:rPr>
            </w:rPrChange>
          </w:rPr>
          <w:delText xml:space="preserve">8.Pengajuan Keterangan Tidak Absen </w:delText>
        </w:r>
        <w:r w:rsidR="00897511" w:rsidRPr="004046EE" w:rsidDel="003A4469">
          <w:rPr>
            <w:noProof/>
            <w:webHidden/>
            <w:sz w:val="24"/>
            <w:szCs w:val="24"/>
            <w:rPrChange w:id="160" w:author="Abdul Ghanni" w:date="2015-10-14T19:59:00Z">
              <w:rPr>
                <w:noProof/>
                <w:webHidden/>
              </w:rPr>
            </w:rPrChange>
          </w:rPr>
          <w:tab/>
        </w:r>
        <w:r w:rsidRPr="004046EE" w:rsidDel="003A4469">
          <w:rPr>
            <w:noProof/>
            <w:sz w:val="24"/>
            <w:szCs w:val="24"/>
            <w:rPrChange w:id="161" w:author="Abdul Ghanni" w:date="2015-10-14T19:59:00Z">
              <w:rPr>
                <w:noProof/>
              </w:rPr>
            </w:rPrChange>
          </w:rPr>
          <w:fldChar w:fldCharType="end"/>
        </w:r>
        <w:r w:rsidR="00897511" w:rsidRPr="004046EE" w:rsidDel="003A4469">
          <w:rPr>
            <w:sz w:val="24"/>
            <w:szCs w:val="24"/>
            <w:rPrChange w:id="162" w:author="Abdul Ghanni" w:date="2015-10-14T19:59:00Z">
              <w:rPr/>
            </w:rPrChange>
          </w:rPr>
          <w:delText>26</w:delText>
        </w:r>
      </w:del>
    </w:p>
    <w:p w:rsidR="00897511" w:rsidRPr="004046EE" w:rsidDel="003A4469" w:rsidRDefault="00A35E56">
      <w:pPr>
        <w:pStyle w:val="TOC1"/>
        <w:rPr>
          <w:del w:id="163" w:author="Abdul Ghanni" w:date="2015-10-15T05:37:00Z"/>
          <w:sz w:val="24"/>
          <w:szCs w:val="24"/>
          <w:rPrChange w:id="164" w:author="Abdul Ghanni" w:date="2015-10-14T19:59:00Z">
            <w:rPr>
              <w:del w:id="165" w:author="Abdul Ghanni" w:date="2015-10-15T05:37:00Z"/>
            </w:rPr>
          </w:rPrChange>
        </w:rPr>
      </w:pPr>
      <w:del w:id="166" w:author="Abdul Ghanni" w:date="2015-10-15T05:37:00Z">
        <w:r w:rsidRPr="004046EE" w:rsidDel="003A4469">
          <w:rPr>
            <w:sz w:val="24"/>
            <w:szCs w:val="24"/>
            <w:rPrChange w:id="167" w:author="Abdul Ghanni" w:date="2015-10-14T19:59:00Z">
              <w:rPr/>
            </w:rPrChange>
          </w:rPr>
          <w:fldChar w:fldCharType="begin"/>
        </w:r>
        <w:r w:rsidRPr="004046EE" w:rsidDel="003A4469">
          <w:rPr>
            <w:sz w:val="24"/>
            <w:szCs w:val="24"/>
            <w:rPrChange w:id="168" w:author="Abdul Ghanni" w:date="2015-10-14T19:59:00Z">
              <w:rPr/>
            </w:rPrChange>
          </w:rPr>
          <w:delInstrText xml:space="preserve"> HYPERLINK \l "_Toc258279345" </w:delInstrText>
        </w:r>
        <w:r w:rsidRPr="004046EE" w:rsidDel="003A4469">
          <w:rPr>
            <w:sz w:val="24"/>
            <w:szCs w:val="24"/>
            <w:rPrChange w:id="169" w:author="Abdul Ghanni" w:date="2015-10-14T19:59:00Z">
              <w:rPr>
                <w:noProof/>
              </w:rPr>
            </w:rPrChange>
          </w:rPr>
          <w:fldChar w:fldCharType="separate"/>
        </w:r>
        <w:r w:rsidR="00897511" w:rsidRPr="004046EE" w:rsidDel="003A4469">
          <w:rPr>
            <w:rStyle w:val="Hyperlink"/>
            <w:rFonts w:cs="Tahoma"/>
            <w:noProof/>
            <w:sz w:val="24"/>
            <w:szCs w:val="24"/>
            <w:rPrChange w:id="170" w:author="Abdul Ghanni" w:date="2015-10-14T19:59:00Z">
              <w:rPr>
                <w:rStyle w:val="Hyperlink"/>
                <w:rFonts w:cs="Tahoma"/>
                <w:noProof/>
                <w:sz w:val="24"/>
              </w:rPr>
            </w:rPrChange>
          </w:rPr>
          <w:delText>9.Pengajuan Pengunduran Diri</w:delText>
        </w:r>
        <w:r w:rsidR="00897511" w:rsidRPr="004046EE" w:rsidDel="003A4469">
          <w:rPr>
            <w:noProof/>
            <w:webHidden/>
            <w:sz w:val="24"/>
            <w:szCs w:val="24"/>
            <w:rPrChange w:id="171" w:author="Abdul Ghanni" w:date="2015-10-14T19:59:00Z">
              <w:rPr>
                <w:noProof/>
                <w:webHidden/>
              </w:rPr>
            </w:rPrChange>
          </w:rPr>
          <w:tab/>
        </w:r>
        <w:r w:rsidRPr="004046EE" w:rsidDel="003A4469">
          <w:rPr>
            <w:noProof/>
            <w:sz w:val="24"/>
            <w:szCs w:val="24"/>
            <w:rPrChange w:id="172" w:author="Abdul Ghanni" w:date="2015-10-14T19:59:00Z">
              <w:rPr>
                <w:noProof/>
              </w:rPr>
            </w:rPrChange>
          </w:rPr>
          <w:fldChar w:fldCharType="end"/>
        </w:r>
        <w:r w:rsidR="00897511" w:rsidRPr="004046EE" w:rsidDel="003A4469">
          <w:rPr>
            <w:sz w:val="24"/>
            <w:szCs w:val="24"/>
            <w:rPrChange w:id="173" w:author="Abdul Ghanni" w:date="2015-10-14T19:59:00Z">
              <w:rPr/>
            </w:rPrChange>
          </w:rPr>
          <w:delText>31</w:delText>
        </w:r>
      </w:del>
    </w:p>
    <w:p w:rsidR="006716BD" w:rsidRPr="004046EE" w:rsidRDefault="00A35E56">
      <w:pPr>
        <w:pStyle w:val="TOC1"/>
        <w:rPr>
          <w:sz w:val="24"/>
          <w:szCs w:val="24"/>
          <w:rPrChange w:id="174" w:author="Abdul Ghanni" w:date="2015-10-14T19:59:00Z">
            <w:rPr/>
          </w:rPrChange>
        </w:rPr>
      </w:pPr>
      <w:del w:id="175" w:author="Abdul Ghanni" w:date="2015-10-15T05:37:00Z">
        <w:r w:rsidRPr="004046EE" w:rsidDel="003A4469">
          <w:rPr>
            <w:sz w:val="24"/>
            <w:szCs w:val="24"/>
            <w:rPrChange w:id="176" w:author="Abdul Ghanni" w:date="2015-10-14T19:59:00Z">
              <w:rPr/>
            </w:rPrChange>
          </w:rPr>
          <w:fldChar w:fldCharType="begin"/>
        </w:r>
        <w:r w:rsidRPr="004046EE" w:rsidDel="003A4469">
          <w:rPr>
            <w:sz w:val="24"/>
            <w:szCs w:val="24"/>
            <w:rPrChange w:id="177" w:author="Abdul Ghanni" w:date="2015-10-14T19:59:00Z">
              <w:rPr/>
            </w:rPrChange>
          </w:rPr>
          <w:delInstrText xml:space="preserve"> HYPERLINK \l "_Toc258279345" </w:delInstrText>
        </w:r>
        <w:r w:rsidRPr="004046EE" w:rsidDel="003A4469">
          <w:rPr>
            <w:sz w:val="24"/>
            <w:szCs w:val="24"/>
            <w:rPrChange w:id="178" w:author="Abdul Ghanni" w:date="2015-10-14T19:59:00Z">
              <w:rPr>
                <w:noProof/>
              </w:rPr>
            </w:rPrChange>
          </w:rPr>
          <w:fldChar w:fldCharType="separate"/>
        </w:r>
        <w:r w:rsidR="006716BD" w:rsidRPr="004046EE" w:rsidDel="003A4469">
          <w:rPr>
            <w:rStyle w:val="Hyperlink"/>
            <w:rFonts w:ascii="Calibri" w:hAnsi="Calibri" w:cs="Tahoma"/>
            <w:noProof/>
            <w:sz w:val="24"/>
            <w:szCs w:val="24"/>
            <w:rPrChange w:id="179" w:author="Abdul Ghanni" w:date="2015-10-14T19:59:00Z">
              <w:rPr>
                <w:rStyle w:val="Hyperlink"/>
                <w:rFonts w:ascii="Calibri" w:hAnsi="Calibri" w:cs="Tahoma"/>
                <w:noProof/>
                <w:sz w:val="24"/>
              </w:rPr>
            </w:rPrChange>
          </w:rPr>
          <w:delText>10.Lupa Password</w:delText>
        </w:r>
        <w:r w:rsidR="006716BD" w:rsidRPr="004046EE" w:rsidDel="003A4469">
          <w:rPr>
            <w:noProof/>
            <w:webHidden/>
            <w:sz w:val="24"/>
            <w:szCs w:val="24"/>
            <w:rPrChange w:id="180" w:author="Abdul Ghanni" w:date="2015-10-14T19:59:00Z">
              <w:rPr>
                <w:noProof/>
                <w:webHidden/>
              </w:rPr>
            </w:rPrChange>
          </w:rPr>
          <w:tab/>
        </w:r>
        <w:r w:rsidRPr="004046EE" w:rsidDel="003A4469">
          <w:rPr>
            <w:noProof/>
            <w:sz w:val="24"/>
            <w:szCs w:val="24"/>
            <w:rPrChange w:id="181" w:author="Abdul Ghanni" w:date="2015-10-14T19:59:00Z">
              <w:rPr>
                <w:noProof/>
              </w:rPr>
            </w:rPrChange>
          </w:rPr>
          <w:fldChar w:fldCharType="end"/>
        </w:r>
        <w:r w:rsidR="00017538" w:rsidRPr="004046EE" w:rsidDel="003A4469">
          <w:rPr>
            <w:sz w:val="24"/>
            <w:szCs w:val="24"/>
            <w:rPrChange w:id="182" w:author="Abdul Ghanni" w:date="2015-10-14T19:59:00Z">
              <w:rPr/>
            </w:rPrChange>
          </w:rPr>
          <w:delText>39</w:delText>
        </w:r>
      </w:del>
    </w:p>
    <w:bookmarkEnd w:id="64"/>
    <w:bookmarkEnd w:id="65"/>
    <w:p w:rsidR="006716BD" w:rsidRDefault="006716BD" w:rsidP="00897511">
      <w:pPr>
        <w:rPr>
          <w:ins w:id="183" w:author="Abdul Ghanni" w:date="2015-10-15T05:38:00Z"/>
          <w:sz w:val="24"/>
          <w:szCs w:val="24"/>
          <w:lang w:val="id-ID" w:eastAsia="ja-JP"/>
        </w:rPr>
      </w:pPr>
    </w:p>
    <w:p w:rsidR="003A4469" w:rsidRDefault="003A4469" w:rsidP="00897511">
      <w:pPr>
        <w:rPr>
          <w:ins w:id="184" w:author="Abdul Ghanni" w:date="2015-10-15T05:38:00Z"/>
          <w:sz w:val="24"/>
          <w:szCs w:val="24"/>
          <w:lang w:val="id-ID" w:eastAsia="ja-JP"/>
        </w:rPr>
      </w:pPr>
    </w:p>
    <w:p w:rsidR="003A4469" w:rsidRDefault="003A4469" w:rsidP="00897511">
      <w:pPr>
        <w:rPr>
          <w:ins w:id="185" w:author="Abdul Ghanni" w:date="2015-10-15T05:38:00Z"/>
          <w:sz w:val="24"/>
          <w:szCs w:val="24"/>
          <w:lang w:val="id-ID" w:eastAsia="ja-JP"/>
        </w:rPr>
      </w:pPr>
    </w:p>
    <w:p w:rsidR="003A4469" w:rsidRDefault="003A4469" w:rsidP="00897511">
      <w:pPr>
        <w:rPr>
          <w:ins w:id="186" w:author="Abdul Ghanni" w:date="2015-10-15T05:38:00Z"/>
          <w:sz w:val="24"/>
          <w:szCs w:val="24"/>
          <w:lang w:val="id-ID" w:eastAsia="ja-JP"/>
        </w:rPr>
      </w:pPr>
    </w:p>
    <w:p w:rsidR="003A4469" w:rsidRDefault="003A4469" w:rsidP="00897511">
      <w:pPr>
        <w:rPr>
          <w:ins w:id="187" w:author="Abdul Ghanni" w:date="2015-10-15T05:38:00Z"/>
          <w:sz w:val="24"/>
          <w:szCs w:val="24"/>
          <w:lang w:val="id-ID" w:eastAsia="ja-JP"/>
        </w:rPr>
      </w:pPr>
    </w:p>
    <w:p w:rsidR="003A4469" w:rsidRDefault="003A4469" w:rsidP="00897511">
      <w:pPr>
        <w:rPr>
          <w:ins w:id="188" w:author="Abdul Ghanni" w:date="2015-10-15T05:38:00Z"/>
          <w:sz w:val="24"/>
          <w:szCs w:val="24"/>
          <w:lang w:val="id-ID" w:eastAsia="ja-JP"/>
        </w:rPr>
      </w:pPr>
    </w:p>
    <w:p w:rsidR="003A4469" w:rsidRPr="004046EE" w:rsidRDefault="003A4469" w:rsidP="00897511">
      <w:pPr>
        <w:rPr>
          <w:sz w:val="24"/>
          <w:szCs w:val="24"/>
          <w:lang w:val="id-ID" w:eastAsia="ja-JP"/>
          <w:rPrChange w:id="189" w:author="Abdul Ghanni" w:date="2015-10-14T19:59:00Z">
            <w:rPr>
              <w:lang w:val="id-ID" w:eastAsia="ja-JP"/>
            </w:rPr>
          </w:rPrChange>
        </w:rPr>
      </w:pPr>
    </w:p>
    <w:p w:rsidR="00897511" w:rsidRPr="004046EE" w:rsidRDefault="00897511" w:rsidP="00897511">
      <w:pPr>
        <w:rPr>
          <w:sz w:val="24"/>
          <w:szCs w:val="24"/>
          <w:lang w:val="id-ID" w:eastAsia="ja-JP"/>
          <w:rPrChange w:id="190" w:author="Abdul Ghanni" w:date="2015-10-14T19:59:00Z">
            <w:rPr>
              <w:lang w:val="id-ID" w:eastAsia="ja-JP"/>
            </w:rPr>
          </w:rPrChange>
        </w:rPr>
      </w:pPr>
    </w:p>
    <w:p w:rsidR="00EC0287" w:rsidRPr="004046EE" w:rsidRDefault="00EC0287" w:rsidP="00EC0287">
      <w:pPr>
        <w:rPr>
          <w:sz w:val="24"/>
          <w:szCs w:val="24"/>
          <w:lang w:eastAsia="ja-JP"/>
          <w:rPrChange w:id="191" w:author="Abdul Ghanni" w:date="2015-10-14T19:59:00Z">
            <w:rPr>
              <w:lang w:eastAsia="ja-JP"/>
            </w:rPr>
          </w:rPrChange>
        </w:rPr>
      </w:pPr>
    </w:p>
    <w:p w:rsidR="003702F5" w:rsidRPr="004046EE" w:rsidRDefault="003702F5" w:rsidP="003702F5">
      <w:pPr>
        <w:spacing w:line="240" w:lineRule="auto"/>
        <w:jc w:val="center"/>
        <w:rPr>
          <w:b/>
          <w:sz w:val="24"/>
          <w:szCs w:val="24"/>
          <w:rPrChange w:id="192" w:author="Abdul Ghanni" w:date="2015-10-14T19:59:00Z">
            <w:rPr>
              <w:b/>
            </w:rPr>
          </w:rPrChange>
        </w:rPr>
      </w:pPr>
      <w:r w:rsidRPr="004046EE">
        <w:rPr>
          <w:rFonts w:cs="Tahoma"/>
          <w:b/>
          <w:sz w:val="24"/>
          <w:szCs w:val="24"/>
          <w:rPrChange w:id="193" w:author="Abdul Ghanni" w:date="2015-10-14T19:59:00Z">
            <w:rPr>
              <w:rFonts w:cs="Tahoma"/>
              <w:b/>
            </w:rPr>
          </w:rPrChange>
        </w:rPr>
        <w:fldChar w:fldCharType="end"/>
      </w:r>
    </w:p>
    <w:p w:rsidR="003702F5" w:rsidRPr="004046EE" w:rsidRDefault="00F971B0" w:rsidP="00F971B0">
      <w:pPr>
        <w:tabs>
          <w:tab w:val="left" w:pos="2617"/>
        </w:tabs>
        <w:spacing w:line="240" w:lineRule="auto"/>
        <w:rPr>
          <w:b/>
          <w:sz w:val="24"/>
          <w:szCs w:val="24"/>
          <w:rPrChange w:id="194" w:author="Abdul Ghanni" w:date="2015-10-14T19:59:00Z">
            <w:rPr>
              <w:b/>
            </w:rPr>
          </w:rPrChange>
        </w:rPr>
      </w:pPr>
      <w:r w:rsidRPr="004046EE">
        <w:rPr>
          <w:b/>
          <w:sz w:val="24"/>
          <w:szCs w:val="24"/>
          <w:rPrChange w:id="195" w:author="Abdul Ghanni" w:date="2015-10-14T19:59:00Z">
            <w:rPr>
              <w:b/>
            </w:rPr>
          </w:rPrChange>
        </w:rPr>
        <w:tab/>
      </w:r>
    </w:p>
    <w:p w:rsidR="003702F5" w:rsidRPr="004046EE" w:rsidRDefault="003702F5" w:rsidP="003702F5">
      <w:pPr>
        <w:spacing w:line="240" w:lineRule="auto"/>
        <w:jc w:val="center"/>
        <w:rPr>
          <w:b/>
          <w:sz w:val="24"/>
          <w:szCs w:val="24"/>
          <w:rPrChange w:id="196" w:author="Abdul Ghanni" w:date="2015-10-14T19:59:00Z">
            <w:rPr>
              <w:b/>
            </w:rPr>
          </w:rPrChange>
        </w:rPr>
      </w:pPr>
    </w:p>
    <w:p w:rsidR="003702F5" w:rsidRPr="004046EE" w:rsidRDefault="003702F5" w:rsidP="003702F5">
      <w:pPr>
        <w:spacing w:line="240" w:lineRule="auto"/>
        <w:jc w:val="center"/>
        <w:rPr>
          <w:b/>
          <w:sz w:val="24"/>
          <w:szCs w:val="24"/>
          <w:rPrChange w:id="197" w:author="Abdul Ghanni" w:date="2015-10-14T19:59:00Z">
            <w:rPr>
              <w:b/>
            </w:rPr>
          </w:rPrChange>
        </w:rPr>
      </w:pPr>
    </w:p>
    <w:p w:rsidR="003702F5" w:rsidRPr="004046EE" w:rsidRDefault="003702F5" w:rsidP="003702F5">
      <w:pPr>
        <w:spacing w:line="240" w:lineRule="auto"/>
        <w:jc w:val="center"/>
        <w:rPr>
          <w:b/>
          <w:sz w:val="24"/>
          <w:szCs w:val="24"/>
          <w:lang w:val="id-ID"/>
          <w:rPrChange w:id="198" w:author="Abdul Ghanni" w:date="2015-10-14T19:59:00Z">
            <w:rPr>
              <w:b/>
              <w:lang w:val="id-ID"/>
            </w:rPr>
          </w:rPrChange>
        </w:rPr>
      </w:pPr>
    </w:p>
    <w:p w:rsidR="003702F5" w:rsidRPr="004046EE" w:rsidRDefault="003702F5" w:rsidP="003702F5">
      <w:pPr>
        <w:spacing w:line="240" w:lineRule="auto"/>
        <w:jc w:val="center"/>
        <w:rPr>
          <w:b/>
          <w:sz w:val="24"/>
          <w:szCs w:val="24"/>
          <w:lang w:val="id-ID"/>
          <w:rPrChange w:id="199" w:author="Abdul Ghanni" w:date="2015-10-14T19:59:00Z">
            <w:rPr>
              <w:b/>
              <w:lang w:val="id-ID"/>
            </w:rPr>
          </w:rPrChange>
        </w:rPr>
      </w:pPr>
    </w:p>
    <w:p w:rsidR="003702F5" w:rsidRPr="004046EE" w:rsidRDefault="003702F5" w:rsidP="003702F5">
      <w:pPr>
        <w:spacing w:line="240" w:lineRule="auto"/>
        <w:jc w:val="center"/>
        <w:rPr>
          <w:b/>
          <w:sz w:val="24"/>
          <w:szCs w:val="24"/>
          <w:lang w:val="id-ID"/>
          <w:rPrChange w:id="200" w:author="Abdul Ghanni" w:date="2015-10-14T19:59:00Z">
            <w:rPr>
              <w:b/>
              <w:lang w:val="id-ID"/>
            </w:rPr>
          </w:rPrChange>
        </w:rPr>
      </w:pPr>
    </w:p>
    <w:p w:rsidR="003702F5" w:rsidRDefault="003702F5" w:rsidP="003702F5">
      <w:pPr>
        <w:spacing w:line="240" w:lineRule="auto"/>
        <w:jc w:val="center"/>
        <w:rPr>
          <w:ins w:id="201" w:author="Abdul Ghanni" w:date="2015-11-14T15:08:00Z"/>
          <w:b/>
          <w:sz w:val="24"/>
          <w:szCs w:val="24"/>
          <w:lang w:val="id-ID"/>
        </w:rPr>
      </w:pPr>
    </w:p>
    <w:p w:rsidR="00EA2640" w:rsidRDefault="00EA2640" w:rsidP="003702F5">
      <w:pPr>
        <w:spacing w:line="240" w:lineRule="auto"/>
        <w:jc w:val="center"/>
        <w:rPr>
          <w:ins w:id="202" w:author="Abdul Ghanni" w:date="2015-11-14T15:47:00Z"/>
          <w:b/>
          <w:sz w:val="24"/>
          <w:szCs w:val="24"/>
          <w:lang w:val="id-ID"/>
        </w:rPr>
      </w:pPr>
    </w:p>
    <w:p w:rsidR="00AD2DC4" w:rsidRPr="004046EE" w:rsidRDefault="00AD2DC4" w:rsidP="003702F5">
      <w:pPr>
        <w:spacing w:line="240" w:lineRule="auto"/>
        <w:jc w:val="center"/>
        <w:rPr>
          <w:b/>
          <w:sz w:val="24"/>
          <w:szCs w:val="24"/>
          <w:lang w:val="id-ID"/>
          <w:rPrChange w:id="203" w:author="Abdul Ghanni" w:date="2015-10-14T19:59:00Z">
            <w:rPr>
              <w:b/>
              <w:lang w:val="id-ID"/>
            </w:rPr>
          </w:rPrChange>
        </w:rPr>
      </w:pPr>
    </w:p>
    <w:p w:rsidR="00EC0287" w:rsidRPr="004046EE" w:rsidRDefault="00EC0287" w:rsidP="003702F5">
      <w:pPr>
        <w:tabs>
          <w:tab w:val="left" w:pos="450"/>
        </w:tabs>
        <w:spacing w:before="240" w:line="360" w:lineRule="auto"/>
        <w:contextualSpacing/>
        <w:jc w:val="both"/>
        <w:rPr>
          <w:b/>
          <w:sz w:val="24"/>
          <w:szCs w:val="24"/>
          <w:rPrChange w:id="204" w:author="Abdul Ghanni" w:date="2015-10-14T19:59:00Z">
            <w:rPr>
              <w:b/>
              <w:sz w:val="28"/>
              <w:szCs w:val="28"/>
            </w:rPr>
          </w:rPrChange>
        </w:rPr>
      </w:pPr>
    </w:p>
    <w:p w:rsidR="00EC0287" w:rsidRPr="004046EE" w:rsidDel="001A070D" w:rsidRDefault="00EC0287" w:rsidP="003702F5">
      <w:pPr>
        <w:tabs>
          <w:tab w:val="left" w:pos="450"/>
        </w:tabs>
        <w:spacing w:before="240" w:line="360" w:lineRule="auto"/>
        <w:contextualSpacing/>
        <w:jc w:val="both"/>
        <w:rPr>
          <w:del w:id="205" w:author="Abdul Ghanni" w:date="2015-10-19T20:08:00Z"/>
          <w:b/>
          <w:sz w:val="24"/>
          <w:szCs w:val="24"/>
          <w:rPrChange w:id="206" w:author="Abdul Ghanni" w:date="2015-10-14T19:59:00Z">
            <w:rPr>
              <w:del w:id="207" w:author="Abdul Ghanni" w:date="2015-10-19T20:08:00Z"/>
              <w:b/>
              <w:sz w:val="28"/>
              <w:szCs w:val="28"/>
            </w:rPr>
          </w:rPrChange>
        </w:rPr>
      </w:pPr>
    </w:p>
    <w:p w:rsidR="00EC0287" w:rsidRPr="004046EE" w:rsidDel="001A070D" w:rsidRDefault="00EC0287" w:rsidP="003702F5">
      <w:pPr>
        <w:tabs>
          <w:tab w:val="left" w:pos="450"/>
        </w:tabs>
        <w:spacing w:before="240" w:line="360" w:lineRule="auto"/>
        <w:contextualSpacing/>
        <w:jc w:val="both"/>
        <w:rPr>
          <w:del w:id="208" w:author="Abdul Ghanni" w:date="2015-10-19T20:08:00Z"/>
          <w:b/>
          <w:sz w:val="24"/>
          <w:szCs w:val="24"/>
          <w:rPrChange w:id="209" w:author="Abdul Ghanni" w:date="2015-10-14T19:59:00Z">
            <w:rPr>
              <w:del w:id="210" w:author="Abdul Ghanni" w:date="2015-10-19T20:08:00Z"/>
              <w:b/>
              <w:sz w:val="28"/>
              <w:szCs w:val="28"/>
            </w:rPr>
          </w:rPrChange>
        </w:rPr>
      </w:pPr>
    </w:p>
    <w:p w:rsidR="003A4469" w:rsidRPr="004046EE" w:rsidRDefault="003A4469" w:rsidP="003702F5">
      <w:pPr>
        <w:tabs>
          <w:tab w:val="left" w:pos="450"/>
        </w:tabs>
        <w:spacing w:before="240" w:line="360" w:lineRule="auto"/>
        <w:contextualSpacing/>
        <w:jc w:val="both"/>
        <w:rPr>
          <w:b/>
          <w:sz w:val="24"/>
          <w:szCs w:val="24"/>
          <w:rPrChange w:id="211" w:author="Abdul Ghanni" w:date="2015-10-14T19:59:00Z">
            <w:rPr>
              <w:b/>
              <w:sz w:val="28"/>
              <w:szCs w:val="28"/>
            </w:rPr>
          </w:rPrChange>
        </w:rPr>
      </w:pPr>
    </w:p>
    <w:p w:rsidR="003F6D4F" w:rsidRPr="00BD42CE" w:rsidDel="00937DA0" w:rsidRDefault="003F6D4F">
      <w:pPr>
        <w:pStyle w:val="ListParagraph"/>
        <w:numPr>
          <w:ilvl w:val="0"/>
          <w:numId w:val="28"/>
        </w:numPr>
        <w:tabs>
          <w:tab w:val="left" w:pos="450"/>
        </w:tabs>
        <w:spacing w:before="240" w:line="360" w:lineRule="auto"/>
        <w:jc w:val="both"/>
        <w:rPr>
          <w:del w:id="212" w:author="Abdul Ghanni" w:date="2015-10-19T20:06:00Z"/>
          <w:b/>
          <w:sz w:val="24"/>
          <w:szCs w:val="24"/>
          <w:lang w:val="id-ID"/>
          <w:rPrChange w:id="213" w:author="Abdul Ghanni" w:date="2015-11-14T15:46:00Z">
            <w:rPr>
              <w:del w:id="214" w:author="Abdul Ghanni" w:date="2015-10-19T20:06:00Z"/>
              <w:b/>
              <w:sz w:val="28"/>
              <w:szCs w:val="28"/>
              <w:lang w:val="id-ID"/>
            </w:rPr>
          </w:rPrChange>
        </w:rPr>
      </w:pPr>
      <w:del w:id="215" w:author="Abdul Ghanni" w:date="2015-10-15T05:38:00Z">
        <w:r w:rsidRPr="00BD42CE" w:rsidDel="003A4469">
          <w:rPr>
            <w:b/>
            <w:sz w:val="24"/>
            <w:szCs w:val="24"/>
            <w:lang w:val="id-ID"/>
            <w:rPrChange w:id="216" w:author="Abdul Ghanni" w:date="2015-11-14T15:46:00Z">
              <w:rPr>
                <w:b/>
                <w:sz w:val="28"/>
                <w:szCs w:val="28"/>
                <w:lang w:val="id-ID"/>
              </w:rPr>
            </w:rPrChange>
          </w:rPr>
          <w:lastRenderedPageBreak/>
          <w:delText>M</w:delText>
        </w:r>
      </w:del>
      <w:del w:id="217" w:author="Abdul Ghanni" w:date="2015-10-19T12:36:00Z">
        <w:r w:rsidRPr="00BD42CE" w:rsidDel="009D066A">
          <w:rPr>
            <w:b/>
            <w:sz w:val="24"/>
            <w:szCs w:val="24"/>
            <w:lang w:val="id-ID"/>
            <w:rPrChange w:id="218" w:author="Abdul Ghanni" w:date="2015-11-14T15:46:00Z">
              <w:rPr>
                <w:b/>
                <w:sz w:val="28"/>
                <w:szCs w:val="28"/>
                <w:lang w:val="id-ID"/>
              </w:rPr>
            </w:rPrChange>
          </w:rPr>
          <w:delText>engaju</w:delText>
        </w:r>
      </w:del>
      <w:del w:id="219" w:author="Abdul Ghanni" w:date="2015-10-15T05:38:00Z">
        <w:r w:rsidRPr="00BD42CE" w:rsidDel="003A4469">
          <w:rPr>
            <w:b/>
            <w:sz w:val="24"/>
            <w:szCs w:val="24"/>
            <w:lang w:val="id-ID"/>
            <w:rPrChange w:id="220" w:author="Abdul Ghanni" w:date="2015-11-14T15:46:00Z">
              <w:rPr>
                <w:b/>
                <w:sz w:val="28"/>
                <w:szCs w:val="28"/>
                <w:lang w:val="id-ID"/>
              </w:rPr>
            </w:rPrChange>
          </w:rPr>
          <w:delText>k</w:delText>
        </w:r>
      </w:del>
      <w:del w:id="221" w:author="Abdul Ghanni" w:date="2015-10-19T12:36:00Z">
        <w:r w:rsidRPr="00BD42CE" w:rsidDel="009D066A">
          <w:rPr>
            <w:b/>
            <w:sz w:val="24"/>
            <w:szCs w:val="24"/>
            <w:lang w:val="id-ID"/>
            <w:rPrChange w:id="222" w:author="Abdul Ghanni" w:date="2015-11-14T15:46:00Z">
              <w:rPr>
                <w:b/>
                <w:sz w:val="28"/>
                <w:szCs w:val="28"/>
                <w:lang w:val="id-ID"/>
              </w:rPr>
            </w:rPrChange>
          </w:rPr>
          <w:delText xml:space="preserve">an </w:delText>
        </w:r>
        <w:r w:rsidR="000A4531" w:rsidRPr="00BD42CE" w:rsidDel="009D066A">
          <w:rPr>
            <w:b/>
            <w:sz w:val="24"/>
            <w:szCs w:val="24"/>
            <w:lang w:val="id-ID"/>
            <w:rPrChange w:id="223" w:author="Abdul Ghanni" w:date="2015-11-14T15:46:00Z">
              <w:rPr>
                <w:b/>
                <w:sz w:val="28"/>
                <w:szCs w:val="28"/>
                <w:lang w:val="id-ID"/>
              </w:rPr>
            </w:rPrChange>
          </w:rPr>
          <w:delText>Permintaan SDM Baru</w:delText>
        </w:r>
      </w:del>
    </w:p>
    <w:p w:rsidR="008C0A18" w:rsidRPr="00BD42CE" w:rsidDel="00354C0F" w:rsidRDefault="00126A94">
      <w:pPr>
        <w:pStyle w:val="ListParagraph"/>
        <w:numPr>
          <w:ilvl w:val="0"/>
          <w:numId w:val="28"/>
        </w:numPr>
        <w:tabs>
          <w:tab w:val="left" w:pos="450"/>
        </w:tabs>
        <w:spacing w:before="240" w:line="360" w:lineRule="auto"/>
        <w:jc w:val="both"/>
        <w:rPr>
          <w:del w:id="224" w:author="Abdul Ghanni" w:date="2015-10-19T11:34:00Z"/>
          <w:b/>
          <w:sz w:val="24"/>
          <w:szCs w:val="24"/>
          <w:lang w:val="id-ID"/>
          <w:rPrChange w:id="225" w:author="Abdul Ghanni" w:date="2015-11-14T15:46:00Z">
            <w:rPr>
              <w:del w:id="226" w:author="Abdul Ghanni" w:date="2015-10-19T11:34:00Z"/>
              <w:sz w:val="24"/>
              <w:szCs w:val="28"/>
              <w:lang w:val="id-ID"/>
            </w:rPr>
          </w:rPrChange>
        </w:rPr>
        <w:pPrChange w:id="227" w:author="Abdul Ghanni" w:date="2015-11-14T15:09:00Z">
          <w:pPr>
            <w:pStyle w:val="ListParagraph"/>
            <w:tabs>
              <w:tab w:val="left" w:pos="450"/>
            </w:tabs>
            <w:spacing w:before="240" w:line="360" w:lineRule="auto"/>
            <w:ind w:left="810"/>
            <w:jc w:val="both"/>
          </w:pPr>
        </w:pPrChange>
      </w:pPr>
      <w:del w:id="228" w:author="Abdul Ghanni" w:date="2015-10-19T11:34:00Z">
        <w:r w:rsidRPr="00BD42CE" w:rsidDel="00354C0F">
          <w:rPr>
            <w:b/>
            <w:sz w:val="24"/>
            <w:szCs w:val="24"/>
            <w:lang w:val="id-ID"/>
            <w:rPrChange w:id="229" w:author="Abdul Ghanni" w:date="2015-11-14T15:46:00Z">
              <w:rPr>
                <w:sz w:val="24"/>
                <w:szCs w:val="28"/>
                <w:lang w:val="id-ID"/>
              </w:rPr>
            </w:rPrChange>
          </w:rPr>
          <w:delText>Langkah mengajukan permintaan SDM Baru :</w:delText>
        </w:r>
      </w:del>
    </w:p>
    <w:p w:rsidR="00126A94" w:rsidRPr="00BD42CE" w:rsidDel="00354C0F" w:rsidRDefault="00126A94">
      <w:pPr>
        <w:pStyle w:val="ListParagraph"/>
        <w:numPr>
          <w:ilvl w:val="0"/>
          <w:numId w:val="28"/>
        </w:numPr>
        <w:tabs>
          <w:tab w:val="left" w:pos="450"/>
        </w:tabs>
        <w:spacing w:before="240" w:line="360" w:lineRule="auto"/>
        <w:jc w:val="both"/>
        <w:rPr>
          <w:del w:id="230" w:author="Abdul Ghanni" w:date="2015-10-19T11:34:00Z"/>
          <w:b/>
          <w:lang w:val="id-ID"/>
          <w:rPrChange w:id="231" w:author="Abdul Ghanni" w:date="2015-11-14T15:46:00Z">
            <w:rPr>
              <w:del w:id="232" w:author="Abdul Ghanni" w:date="2015-10-19T11:34:00Z"/>
              <w:sz w:val="24"/>
              <w:szCs w:val="28"/>
              <w:lang w:val="id-ID"/>
            </w:rPr>
          </w:rPrChange>
        </w:rPr>
        <w:pPrChange w:id="233" w:author="Abdul Ghanni" w:date="2015-11-14T15:09:00Z">
          <w:pPr>
            <w:pStyle w:val="ListParagraph"/>
            <w:numPr>
              <w:ilvl w:val="1"/>
              <w:numId w:val="28"/>
            </w:numPr>
            <w:tabs>
              <w:tab w:val="left" w:pos="450"/>
            </w:tabs>
            <w:spacing w:before="240" w:line="360" w:lineRule="auto"/>
            <w:ind w:left="1440" w:hanging="360"/>
            <w:jc w:val="both"/>
          </w:pPr>
        </w:pPrChange>
      </w:pPr>
      <w:del w:id="234" w:author="Abdul Ghanni" w:date="2015-10-19T11:34:00Z">
        <w:r w:rsidRPr="00BD42CE" w:rsidDel="00354C0F">
          <w:rPr>
            <w:b/>
            <w:lang w:val="id-ID"/>
            <w:rPrChange w:id="235" w:author="Abdul Ghanni" w:date="2015-11-14T15:46:00Z">
              <w:rPr>
                <w:sz w:val="24"/>
                <w:szCs w:val="28"/>
                <w:lang w:val="id-ID"/>
              </w:rPr>
            </w:rPrChange>
          </w:rPr>
          <w:delText>Buka menu Permintaan SDM</w:delText>
        </w:r>
      </w:del>
      <w:del w:id="236" w:author="Abdul Ghanni" w:date="2015-10-15T05:38:00Z">
        <w:r w:rsidRPr="00BD42CE" w:rsidDel="003A4469">
          <w:rPr>
            <w:b/>
            <w:lang w:val="id-ID"/>
            <w:rPrChange w:id="237" w:author="Abdul Ghanni" w:date="2015-11-14T15:46:00Z">
              <w:rPr>
                <w:sz w:val="24"/>
                <w:szCs w:val="28"/>
                <w:lang w:val="id-ID"/>
              </w:rPr>
            </w:rPrChange>
          </w:rPr>
          <w:delText xml:space="preserve"> Baru</w:delText>
        </w:r>
      </w:del>
      <w:del w:id="238" w:author="Abdul Ghanni" w:date="2015-10-19T11:34:00Z">
        <w:r w:rsidRPr="00BD42CE" w:rsidDel="00354C0F">
          <w:rPr>
            <w:b/>
            <w:lang w:val="id-ID"/>
            <w:rPrChange w:id="239" w:author="Abdul Ghanni" w:date="2015-11-14T15:46:00Z">
              <w:rPr>
                <w:sz w:val="24"/>
                <w:szCs w:val="28"/>
                <w:lang w:val="id-ID"/>
              </w:rPr>
            </w:rPrChange>
          </w:rPr>
          <w:delText>.</w:delText>
        </w:r>
      </w:del>
    </w:p>
    <w:p w:rsidR="00126A94" w:rsidRPr="00BD42CE" w:rsidDel="00354C0F" w:rsidRDefault="00126A94">
      <w:pPr>
        <w:pStyle w:val="ListParagraph"/>
        <w:numPr>
          <w:ilvl w:val="0"/>
          <w:numId w:val="28"/>
        </w:numPr>
        <w:tabs>
          <w:tab w:val="left" w:pos="450"/>
        </w:tabs>
        <w:spacing w:before="240" w:line="360" w:lineRule="auto"/>
        <w:jc w:val="both"/>
        <w:rPr>
          <w:del w:id="240" w:author="Abdul Ghanni" w:date="2015-10-19T11:34:00Z"/>
          <w:b/>
          <w:lang w:val="id-ID"/>
          <w:rPrChange w:id="241" w:author="Abdul Ghanni" w:date="2015-11-14T15:46:00Z">
            <w:rPr>
              <w:del w:id="242" w:author="Abdul Ghanni" w:date="2015-10-19T11:34:00Z"/>
              <w:sz w:val="24"/>
              <w:szCs w:val="28"/>
              <w:lang w:val="id-ID"/>
            </w:rPr>
          </w:rPrChange>
        </w:rPr>
        <w:pPrChange w:id="243" w:author="Abdul Ghanni" w:date="2015-11-14T15:09:00Z">
          <w:pPr>
            <w:pStyle w:val="ListParagraph"/>
            <w:numPr>
              <w:ilvl w:val="1"/>
              <w:numId w:val="28"/>
            </w:numPr>
            <w:tabs>
              <w:tab w:val="left" w:pos="450"/>
            </w:tabs>
            <w:spacing w:before="240" w:line="360" w:lineRule="auto"/>
            <w:ind w:left="1440" w:hanging="360"/>
            <w:jc w:val="both"/>
          </w:pPr>
        </w:pPrChange>
      </w:pPr>
      <w:del w:id="244" w:author="Abdul Ghanni" w:date="2015-10-19T11:34:00Z">
        <w:r w:rsidRPr="00BD42CE" w:rsidDel="00354C0F">
          <w:rPr>
            <w:b/>
            <w:lang w:val="id-ID"/>
            <w:rPrChange w:id="245" w:author="Abdul Ghanni" w:date="2015-11-14T15:46:00Z">
              <w:rPr>
                <w:sz w:val="24"/>
                <w:szCs w:val="28"/>
                <w:lang w:val="id-ID"/>
              </w:rPr>
            </w:rPrChange>
          </w:rPr>
          <w:delText>Tekan tombol add yang ada di pojok atas kanan halaman.</w:delText>
        </w:r>
      </w:del>
    </w:p>
    <w:p w:rsidR="00126A94" w:rsidRPr="00BD42CE" w:rsidDel="00354C0F" w:rsidRDefault="00126A94">
      <w:pPr>
        <w:pStyle w:val="ListParagraph"/>
        <w:numPr>
          <w:ilvl w:val="0"/>
          <w:numId w:val="28"/>
        </w:numPr>
        <w:tabs>
          <w:tab w:val="left" w:pos="450"/>
        </w:tabs>
        <w:spacing w:before="240" w:line="360" w:lineRule="auto"/>
        <w:jc w:val="both"/>
        <w:rPr>
          <w:del w:id="246" w:author="Abdul Ghanni" w:date="2015-10-19T11:34:00Z"/>
          <w:b/>
          <w:lang w:val="id-ID"/>
          <w:rPrChange w:id="247" w:author="Abdul Ghanni" w:date="2015-11-14T15:46:00Z">
            <w:rPr>
              <w:del w:id="248" w:author="Abdul Ghanni" w:date="2015-10-19T11:34:00Z"/>
              <w:sz w:val="24"/>
              <w:szCs w:val="28"/>
              <w:lang w:val="id-ID"/>
            </w:rPr>
          </w:rPrChange>
        </w:rPr>
        <w:pPrChange w:id="249" w:author="Abdul Ghanni" w:date="2015-11-14T15:09:00Z">
          <w:pPr>
            <w:tabs>
              <w:tab w:val="left" w:pos="450"/>
            </w:tabs>
            <w:spacing w:before="240" w:line="240" w:lineRule="auto"/>
          </w:pPr>
        </w:pPrChange>
      </w:pPr>
      <w:del w:id="250" w:author="Abdul Ghanni" w:date="2015-10-19T11:34:00Z">
        <w:r w:rsidRPr="00BD42CE" w:rsidDel="00354C0F">
          <w:rPr>
            <w:b/>
            <w:noProof/>
            <w:rPrChange w:id="251" w:author="Abdul Ghanni" w:date="2015-11-14T15:46:00Z">
              <w:rPr>
                <w:noProof/>
                <w:sz w:val="24"/>
                <w:szCs w:val="28"/>
              </w:rPr>
            </w:rPrChange>
          </w:rPr>
          <w:drawing>
            <wp:inline distT="0" distB="0" distL="0" distR="0" wp14:anchorId="4C75B463" wp14:editId="5A962928">
              <wp:extent cx="5939790" cy="1311965"/>
              <wp:effectExtent l="0" t="0" r="3810" b="2540"/>
              <wp:docPr id="2" name="Picture 2" descr="C:\Users\abdul\AppData\Local\Microsoft\Windows\INetCache\Content.Word\1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C:\Users\abdul\AppData\Local\Microsoft\Windows\INetCache\Content.Word\1.png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b="70379"/>
                      <a:stretch/>
                    </pic:blipFill>
                    <pic:spPr bwMode="auto">
                      <a:xfrm>
                        <a:off x="0" y="0"/>
                        <a:ext cx="5939790" cy="1311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del>
    </w:p>
    <w:p w:rsidR="00126A94" w:rsidRPr="00BD42CE" w:rsidDel="00354C0F" w:rsidRDefault="00126A94">
      <w:pPr>
        <w:pStyle w:val="ListParagraph"/>
        <w:numPr>
          <w:ilvl w:val="0"/>
          <w:numId w:val="28"/>
        </w:numPr>
        <w:tabs>
          <w:tab w:val="left" w:pos="450"/>
        </w:tabs>
        <w:spacing w:before="240" w:line="360" w:lineRule="auto"/>
        <w:jc w:val="both"/>
        <w:rPr>
          <w:del w:id="252" w:author="Abdul Ghanni" w:date="2015-10-19T11:34:00Z"/>
          <w:b/>
          <w:lang w:val="id-ID"/>
          <w:rPrChange w:id="253" w:author="Abdul Ghanni" w:date="2015-11-14T15:46:00Z">
            <w:rPr>
              <w:del w:id="254" w:author="Abdul Ghanni" w:date="2015-10-19T11:34:00Z"/>
              <w:sz w:val="24"/>
              <w:szCs w:val="28"/>
              <w:lang w:val="id-ID"/>
            </w:rPr>
          </w:rPrChange>
        </w:rPr>
        <w:pPrChange w:id="255" w:author="Abdul Ghanni" w:date="2015-11-14T15:09:00Z">
          <w:pPr>
            <w:tabs>
              <w:tab w:val="left" w:pos="450"/>
            </w:tabs>
            <w:spacing w:before="240" w:line="360" w:lineRule="auto"/>
            <w:jc w:val="center"/>
          </w:pPr>
        </w:pPrChange>
      </w:pPr>
      <w:del w:id="256" w:author="Abdul Ghanni" w:date="2015-10-19T11:34:00Z">
        <w:r w:rsidRPr="00BD42CE" w:rsidDel="00354C0F">
          <w:rPr>
            <w:b/>
            <w:i/>
            <w:lang w:val="id-ID"/>
            <w:rPrChange w:id="257" w:author="Abdul Ghanni" w:date="2015-11-14T15:46:00Z">
              <w:rPr>
                <w:i/>
                <w:szCs w:val="28"/>
                <w:lang w:val="id-ID"/>
              </w:rPr>
            </w:rPrChange>
          </w:rPr>
          <w:delText>Gambar 1.1</w:delText>
        </w:r>
      </w:del>
    </w:p>
    <w:p w:rsidR="00126A94" w:rsidRPr="00BD42CE" w:rsidDel="00354C0F" w:rsidRDefault="00126A94">
      <w:pPr>
        <w:pStyle w:val="ListParagraph"/>
        <w:numPr>
          <w:ilvl w:val="0"/>
          <w:numId w:val="28"/>
        </w:numPr>
        <w:tabs>
          <w:tab w:val="left" w:pos="450"/>
        </w:tabs>
        <w:spacing w:before="240" w:line="360" w:lineRule="auto"/>
        <w:jc w:val="both"/>
        <w:rPr>
          <w:del w:id="258" w:author="Abdul Ghanni" w:date="2015-10-19T11:34:00Z"/>
          <w:b/>
          <w:lang w:val="id-ID"/>
          <w:rPrChange w:id="259" w:author="Abdul Ghanni" w:date="2015-11-14T15:46:00Z">
            <w:rPr>
              <w:del w:id="260" w:author="Abdul Ghanni" w:date="2015-10-19T11:34:00Z"/>
              <w:sz w:val="24"/>
              <w:szCs w:val="28"/>
              <w:lang w:val="id-ID"/>
            </w:rPr>
          </w:rPrChange>
        </w:rPr>
        <w:pPrChange w:id="261" w:author="Abdul Ghanni" w:date="2015-11-14T15:09:00Z">
          <w:pPr>
            <w:pStyle w:val="ListParagraph"/>
            <w:numPr>
              <w:ilvl w:val="1"/>
              <w:numId w:val="28"/>
            </w:numPr>
            <w:tabs>
              <w:tab w:val="left" w:pos="450"/>
            </w:tabs>
            <w:spacing w:before="240" w:line="360" w:lineRule="auto"/>
            <w:ind w:left="1440" w:hanging="360"/>
            <w:jc w:val="both"/>
          </w:pPr>
        </w:pPrChange>
      </w:pPr>
      <w:del w:id="262" w:author="Abdul Ghanni" w:date="2015-10-19T11:34:00Z">
        <w:r w:rsidRPr="00BD42CE" w:rsidDel="00354C0F">
          <w:rPr>
            <w:b/>
            <w:lang w:val="id-ID"/>
            <w:rPrChange w:id="263" w:author="Abdul Ghanni" w:date="2015-11-14T15:46:00Z">
              <w:rPr>
                <w:sz w:val="24"/>
                <w:szCs w:val="28"/>
                <w:lang w:val="id-ID"/>
              </w:rPr>
            </w:rPrChange>
          </w:rPr>
          <w:delText>Di halaman input permintaan SDM Baru, isi data sesuai permintaan yang akan diajukan lalu pilih atasan yang diperlukan untuk approval pengajuan.</w:delText>
        </w:r>
      </w:del>
    </w:p>
    <w:p w:rsidR="00BF40B7" w:rsidRPr="00BD42CE" w:rsidDel="00354C0F" w:rsidRDefault="00126A94">
      <w:pPr>
        <w:pStyle w:val="ListParagraph"/>
        <w:numPr>
          <w:ilvl w:val="0"/>
          <w:numId w:val="28"/>
        </w:numPr>
        <w:tabs>
          <w:tab w:val="left" w:pos="450"/>
        </w:tabs>
        <w:spacing w:before="240" w:line="360" w:lineRule="auto"/>
        <w:jc w:val="both"/>
        <w:rPr>
          <w:del w:id="264" w:author="Abdul Ghanni" w:date="2015-10-19T11:34:00Z"/>
          <w:b/>
          <w:lang w:val="id-ID"/>
          <w:rPrChange w:id="265" w:author="Abdul Ghanni" w:date="2015-11-14T15:46:00Z">
            <w:rPr>
              <w:del w:id="266" w:author="Abdul Ghanni" w:date="2015-10-19T11:34:00Z"/>
              <w:sz w:val="24"/>
              <w:szCs w:val="28"/>
              <w:lang w:val="id-ID"/>
            </w:rPr>
          </w:rPrChange>
        </w:rPr>
        <w:pPrChange w:id="267" w:author="Abdul Ghanni" w:date="2015-11-14T15:09:00Z">
          <w:pPr>
            <w:pStyle w:val="ListParagraph"/>
            <w:numPr>
              <w:ilvl w:val="1"/>
              <w:numId w:val="28"/>
            </w:numPr>
            <w:tabs>
              <w:tab w:val="left" w:pos="450"/>
            </w:tabs>
            <w:spacing w:before="240" w:line="360" w:lineRule="auto"/>
            <w:ind w:left="1440" w:hanging="360"/>
            <w:jc w:val="both"/>
          </w:pPr>
        </w:pPrChange>
      </w:pPr>
      <w:del w:id="268" w:author="Abdul Ghanni" w:date="2015-10-19T11:34:00Z">
        <w:r w:rsidRPr="00BD42CE" w:rsidDel="00354C0F">
          <w:rPr>
            <w:b/>
            <w:lang w:val="id-ID"/>
            <w:rPrChange w:id="269" w:author="Abdul Ghanni" w:date="2015-11-14T15:46:00Z">
              <w:rPr>
                <w:sz w:val="24"/>
                <w:szCs w:val="28"/>
                <w:lang w:val="id-ID"/>
              </w:rPr>
            </w:rPrChange>
          </w:rPr>
          <w:delText>Jika data sudah terisi dan atasan sudah dipilih maka tekan tombol save untuk menyimpan data dan mengirim permintaan approval ke atasan dan HRD.</w:delText>
        </w:r>
      </w:del>
    </w:p>
    <w:p w:rsidR="00126A94" w:rsidRPr="00BD42CE" w:rsidDel="00354C0F" w:rsidRDefault="00513918">
      <w:pPr>
        <w:pStyle w:val="ListParagraph"/>
        <w:numPr>
          <w:ilvl w:val="0"/>
          <w:numId w:val="28"/>
        </w:numPr>
        <w:tabs>
          <w:tab w:val="left" w:pos="450"/>
        </w:tabs>
        <w:spacing w:before="240" w:line="360" w:lineRule="auto"/>
        <w:jc w:val="both"/>
        <w:rPr>
          <w:del w:id="270" w:author="Abdul Ghanni" w:date="2015-10-19T11:34:00Z"/>
          <w:b/>
          <w:lang w:val="id-ID"/>
          <w:rPrChange w:id="271" w:author="Abdul Ghanni" w:date="2015-11-14T15:46:00Z">
            <w:rPr>
              <w:del w:id="272" w:author="Abdul Ghanni" w:date="2015-10-19T11:34:00Z"/>
              <w:sz w:val="24"/>
              <w:szCs w:val="28"/>
              <w:lang w:val="id-ID"/>
            </w:rPr>
          </w:rPrChange>
        </w:rPr>
        <w:pPrChange w:id="273" w:author="Abdul Ghanni" w:date="2015-11-14T15:09:00Z">
          <w:pPr>
            <w:tabs>
              <w:tab w:val="left" w:pos="450"/>
            </w:tabs>
            <w:spacing w:before="240" w:line="360" w:lineRule="auto"/>
            <w:jc w:val="both"/>
          </w:pPr>
        </w:pPrChange>
      </w:pPr>
      <w:del w:id="274" w:author="Abdul Ghanni" w:date="2015-10-19T11:34:00Z">
        <w:r w:rsidRPr="00BD42CE">
          <w:rPr>
            <w:b/>
            <w:lang w:val="id-ID"/>
            <w:rPrChange w:id="275" w:author="Abdul Ghanni" w:date="2015-11-14T15:46:00Z">
              <w:rPr>
                <w:lang w:val="id-ID"/>
              </w:rPr>
            </w:rPrChange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467.15pt;height:593.85pt">
              <v:imagedata r:id="rId8" o:title="3" croptop="2715f"/>
            </v:shape>
          </w:pict>
        </w:r>
      </w:del>
    </w:p>
    <w:p w:rsidR="00BF40B7" w:rsidRPr="00BD42CE" w:rsidDel="004046EE" w:rsidRDefault="00BF40B7">
      <w:pPr>
        <w:pStyle w:val="ListParagraph"/>
        <w:numPr>
          <w:ilvl w:val="0"/>
          <w:numId w:val="28"/>
        </w:numPr>
        <w:tabs>
          <w:tab w:val="left" w:pos="450"/>
        </w:tabs>
        <w:spacing w:before="240" w:line="360" w:lineRule="auto"/>
        <w:jc w:val="both"/>
        <w:rPr>
          <w:del w:id="276" w:author="Abdul Ghanni" w:date="2015-10-14T19:59:00Z"/>
          <w:b/>
          <w:i/>
          <w:lang w:val="id-ID"/>
          <w:rPrChange w:id="277" w:author="Abdul Ghanni" w:date="2015-11-14T15:46:00Z">
            <w:rPr>
              <w:del w:id="278" w:author="Abdul Ghanni" w:date="2015-10-14T19:59:00Z"/>
              <w:i/>
              <w:szCs w:val="28"/>
              <w:lang w:val="id-ID"/>
            </w:rPr>
          </w:rPrChange>
        </w:rPr>
        <w:pPrChange w:id="279" w:author="Abdul Ghanni" w:date="2015-11-14T15:09:00Z">
          <w:pPr>
            <w:tabs>
              <w:tab w:val="left" w:pos="450"/>
            </w:tabs>
            <w:spacing w:before="240" w:line="360" w:lineRule="auto"/>
          </w:pPr>
        </w:pPrChange>
      </w:pPr>
      <w:del w:id="280" w:author="Abdul Ghanni" w:date="2015-10-19T11:34:00Z">
        <w:r w:rsidRPr="00BD42CE" w:rsidDel="00354C0F">
          <w:rPr>
            <w:b/>
            <w:i/>
            <w:lang w:val="id-ID"/>
            <w:rPrChange w:id="281" w:author="Abdul Ghanni" w:date="2015-11-14T15:46:00Z">
              <w:rPr>
                <w:i/>
                <w:szCs w:val="28"/>
                <w:lang w:val="id-ID"/>
              </w:rPr>
            </w:rPrChange>
          </w:rPr>
          <w:delText>Gambar 1.2</w:delText>
        </w:r>
      </w:del>
    </w:p>
    <w:p w:rsidR="00BF40B7" w:rsidRPr="00BD42CE" w:rsidDel="004046EE" w:rsidRDefault="00BF40B7">
      <w:pPr>
        <w:pStyle w:val="ListParagraph"/>
        <w:numPr>
          <w:ilvl w:val="0"/>
          <w:numId w:val="28"/>
        </w:numPr>
        <w:tabs>
          <w:tab w:val="left" w:pos="450"/>
        </w:tabs>
        <w:spacing w:before="240" w:line="360" w:lineRule="auto"/>
        <w:jc w:val="both"/>
        <w:rPr>
          <w:del w:id="282" w:author="Abdul Ghanni" w:date="2015-10-14T19:59:00Z"/>
          <w:b/>
          <w:lang w:val="id-ID"/>
          <w:rPrChange w:id="283" w:author="Abdul Ghanni" w:date="2015-11-14T15:46:00Z">
            <w:rPr>
              <w:del w:id="284" w:author="Abdul Ghanni" w:date="2015-10-14T19:59:00Z"/>
              <w:sz w:val="24"/>
              <w:szCs w:val="28"/>
              <w:lang w:val="id-ID"/>
            </w:rPr>
          </w:rPrChange>
        </w:rPr>
        <w:pPrChange w:id="285" w:author="Abdul Ghanni" w:date="2015-11-14T15:09:00Z">
          <w:pPr>
            <w:tabs>
              <w:tab w:val="left" w:pos="450"/>
            </w:tabs>
            <w:spacing w:before="240" w:line="360" w:lineRule="auto"/>
          </w:pPr>
        </w:pPrChange>
      </w:pPr>
    </w:p>
    <w:p w:rsidR="00126A94" w:rsidRPr="00BD42CE" w:rsidDel="00354C0F" w:rsidRDefault="00126A94">
      <w:pPr>
        <w:pStyle w:val="ListParagraph"/>
        <w:numPr>
          <w:ilvl w:val="0"/>
          <w:numId w:val="28"/>
        </w:numPr>
        <w:tabs>
          <w:tab w:val="left" w:pos="450"/>
        </w:tabs>
        <w:spacing w:before="240" w:line="360" w:lineRule="auto"/>
        <w:jc w:val="both"/>
        <w:rPr>
          <w:del w:id="286" w:author="Abdul Ghanni" w:date="2015-10-19T11:34:00Z"/>
          <w:b/>
          <w:lang w:val="id-ID"/>
          <w:rPrChange w:id="287" w:author="Abdul Ghanni" w:date="2015-11-14T15:46:00Z">
            <w:rPr>
              <w:del w:id="288" w:author="Abdul Ghanni" w:date="2015-10-19T11:34:00Z"/>
              <w:sz w:val="24"/>
              <w:szCs w:val="28"/>
              <w:lang w:val="id-ID"/>
            </w:rPr>
          </w:rPrChange>
        </w:rPr>
        <w:pPrChange w:id="289" w:author="Abdul Ghanni" w:date="2015-11-14T15:09:00Z">
          <w:pPr>
            <w:pStyle w:val="ListParagraph"/>
            <w:tabs>
              <w:tab w:val="left" w:pos="450"/>
            </w:tabs>
            <w:spacing w:before="240" w:line="360" w:lineRule="auto"/>
            <w:ind w:left="1440"/>
            <w:jc w:val="both"/>
          </w:pPr>
        </w:pPrChange>
      </w:pPr>
    </w:p>
    <w:p w:rsidR="000A4531" w:rsidRPr="00BD42CE" w:rsidDel="00354C0F" w:rsidRDefault="000A4531">
      <w:pPr>
        <w:pStyle w:val="ListParagraph"/>
        <w:numPr>
          <w:ilvl w:val="0"/>
          <w:numId w:val="28"/>
        </w:numPr>
        <w:tabs>
          <w:tab w:val="left" w:pos="450"/>
        </w:tabs>
        <w:spacing w:before="240" w:line="360" w:lineRule="auto"/>
        <w:jc w:val="both"/>
        <w:rPr>
          <w:del w:id="290" w:author="Abdul Ghanni" w:date="2015-10-19T11:34:00Z"/>
          <w:b/>
          <w:lang w:val="id-ID"/>
          <w:rPrChange w:id="291" w:author="Abdul Ghanni" w:date="2015-11-14T15:46:00Z">
            <w:rPr>
              <w:del w:id="292" w:author="Abdul Ghanni" w:date="2015-10-19T11:34:00Z"/>
              <w:b/>
              <w:sz w:val="28"/>
              <w:szCs w:val="28"/>
              <w:lang w:val="id-ID"/>
            </w:rPr>
          </w:rPrChange>
        </w:rPr>
      </w:pPr>
      <w:del w:id="293" w:author="Abdul Ghanni" w:date="2015-10-19T11:34:00Z">
        <w:r w:rsidRPr="00BD42CE" w:rsidDel="00354C0F">
          <w:rPr>
            <w:b/>
            <w:lang w:val="id-ID"/>
            <w:rPrChange w:id="294" w:author="Abdul Ghanni" w:date="2015-11-14T15:46:00Z">
              <w:rPr>
                <w:b/>
                <w:sz w:val="28"/>
                <w:szCs w:val="28"/>
                <w:lang w:val="id-ID"/>
              </w:rPr>
            </w:rPrChange>
          </w:rPr>
          <w:delText>Mengajukan Promosi Untuk Bawahan</w:delText>
        </w:r>
      </w:del>
    </w:p>
    <w:p w:rsidR="003F6D4F" w:rsidRPr="00BD42CE" w:rsidDel="00354C0F" w:rsidRDefault="003F6D4F">
      <w:pPr>
        <w:pStyle w:val="ListParagraph"/>
        <w:numPr>
          <w:ilvl w:val="0"/>
          <w:numId w:val="28"/>
        </w:numPr>
        <w:tabs>
          <w:tab w:val="left" w:pos="450"/>
        </w:tabs>
        <w:spacing w:before="240" w:line="360" w:lineRule="auto"/>
        <w:jc w:val="both"/>
        <w:rPr>
          <w:del w:id="295" w:author="Abdul Ghanni" w:date="2015-10-19T11:34:00Z"/>
          <w:b/>
          <w:lang w:val="id-ID"/>
          <w:rPrChange w:id="296" w:author="Abdul Ghanni" w:date="2015-11-14T15:46:00Z">
            <w:rPr>
              <w:del w:id="297" w:author="Abdul Ghanni" w:date="2015-10-19T11:34:00Z"/>
              <w:sz w:val="24"/>
              <w:szCs w:val="28"/>
              <w:lang w:val="id-ID"/>
            </w:rPr>
          </w:rPrChange>
        </w:rPr>
        <w:pPrChange w:id="298" w:author="Abdul Ghanni" w:date="2015-11-14T15:09:00Z">
          <w:pPr>
            <w:pStyle w:val="ListParagraph"/>
            <w:tabs>
              <w:tab w:val="left" w:pos="450"/>
            </w:tabs>
            <w:spacing w:before="240" w:line="360" w:lineRule="auto"/>
            <w:ind w:left="810"/>
            <w:jc w:val="both"/>
          </w:pPr>
        </w:pPrChange>
      </w:pPr>
      <w:del w:id="299" w:author="Abdul Ghanni" w:date="2015-10-19T11:34:00Z">
        <w:r w:rsidRPr="00BD42CE" w:rsidDel="00354C0F">
          <w:rPr>
            <w:b/>
            <w:lang w:val="id-ID"/>
            <w:rPrChange w:id="300" w:author="Abdul Ghanni" w:date="2015-11-14T15:46:00Z">
              <w:rPr>
                <w:b/>
                <w:sz w:val="28"/>
                <w:szCs w:val="28"/>
                <w:lang w:val="id-ID"/>
              </w:rPr>
            </w:rPrChange>
          </w:rPr>
          <w:tab/>
        </w:r>
        <w:r w:rsidRPr="00BD42CE" w:rsidDel="00354C0F">
          <w:rPr>
            <w:b/>
            <w:lang w:val="id-ID"/>
            <w:rPrChange w:id="301" w:author="Abdul Ghanni" w:date="2015-11-14T15:46:00Z">
              <w:rPr>
                <w:sz w:val="24"/>
                <w:szCs w:val="28"/>
                <w:lang w:val="id-ID"/>
              </w:rPr>
            </w:rPrChange>
          </w:rPr>
          <w:delText>Langkah Mengajukan promosi :</w:delText>
        </w:r>
      </w:del>
    </w:p>
    <w:p w:rsidR="003F6D4F" w:rsidRPr="00BD42CE" w:rsidDel="00354C0F" w:rsidRDefault="003F6D4F">
      <w:pPr>
        <w:pStyle w:val="ListParagraph"/>
        <w:numPr>
          <w:ilvl w:val="0"/>
          <w:numId w:val="28"/>
        </w:numPr>
        <w:tabs>
          <w:tab w:val="left" w:pos="450"/>
        </w:tabs>
        <w:spacing w:before="240" w:line="360" w:lineRule="auto"/>
        <w:jc w:val="both"/>
        <w:rPr>
          <w:del w:id="302" w:author="Abdul Ghanni" w:date="2015-10-19T11:34:00Z"/>
          <w:b/>
          <w:lang w:val="id-ID"/>
          <w:rPrChange w:id="303" w:author="Abdul Ghanni" w:date="2015-11-14T15:46:00Z">
            <w:rPr>
              <w:del w:id="304" w:author="Abdul Ghanni" w:date="2015-10-19T11:34:00Z"/>
              <w:b/>
              <w:sz w:val="28"/>
              <w:szCs w:val="28"/>
              <w:lang w:val="id-ID"/>
            </w:rPr>
          </w:rPrChange>
        </w:rPr>
        <w:pPrChange w:id="305" w:author="Abdul Ghanni" w:date="2015-11-14T15:09:00Z">
          <w:pPr>
            <w:pStyle w:val="ListParagraph"/>
            <w:numPr>
              <w:numId w:val="29"/>
            </w:numPr>
            <w:tabs>
              <w:tab w:val="left" w:pos="450"/>
            </w:tabs>
            <w:spacing w:before="240" w:line="360" w:lineRule="auto"/>
            <w:ind w:left="1170" w:hanging="360"/>
            <w:jc w:val="both"/>
          </w:pPr>
        </w:pPrChange>
      </w:pPr>
      <w:del w:id="306" w:author="Abdul Ghanni" w:date="2015-10-14T20:00:00Z">
        <w:r w:rsidRPr="00BD42CE" w:rsidDel="002E24E7">
          <w:rPr>
            <w:b/>
            <w:lang w:val="id-ID"/>
            <w:rPrChange w:id="307" w:author="Abdul Ghanni" w:date="2015-11-14T15:46:00Z">
              <w:rPr>
                <w:sz w:val="24"/>
                <w:szCs w:val="28"/>
                <w:lang w:val="id-ID"/>
              </w:rPr>
            </w:rPrChange>
          </w:rPr>
          <w:delText>Buka halaman depan form promosi.</w:delText>
        </w:r>
      </w:del>
    </w:p>
    <w:p w:rsidR="00146BB3" w:rsidRPr="00BD42CE" w:rsidDel="00354C0F" w:rsidRDefault="003F6D4F">
      <w:pPr>
        <w:pStyle w:val="ListParagraph"/>
        <w:numPr>
          <w:ilvl w:val="0"/>
          <w:numId w:val="28"/>
        </w:numPr>
        <w:tabs>
          <w:tab w:val="left" w:pos="450"/>
        </w:tabs>
        <w:spacing w:before="240" w:line="360" w:lineRule="auto"/>
        <w:jc w:val="both"/>
        <w:rPr>
          <w:del w:id="308" w:author="Abdul Ghanni" w:date="2015-10-19T11:34:00Z"/>
          <w:b/>
          <w:i/>
          <w:lang w:val="id-ID"/>
          <w:rPrChange w:id="309" w:author="Abdul Ghanni" w:date="2015-11-14T15:46:00Z">
            <w:rPr>
              <w:del w:id="310" w:author="Abdul Ghanni" w:date="2015-10-19T11:34:00Z"/>
              <w:b/>
              <w:sz w:val="28"/>
              <w:szCs w:val="28"/>
              <w:lang w:val="id-ID"/>
            </w:rPr>
          </w:rPrChange>
        </w:rPr>
        <w:pPrChange w:id="311" w:author="Abdul Ghanni" w:date="2015-11-14T15:09:00Z">
          <w:pPr>
            <w:pStyle w:val="ListParagraph"/>
            <w:numPr>
              <w:numId w:val="29"/>
            </w:numPr>
            <w:tabs>
              <w:tab w:val="left" w:pos="450"/>
            </w:tabs>
            <w:spacing w:before="240" w:line="360" w:lineRule="auto"/>
            <w:ind w:left="1170" w:hanging="360"/>
            <w:jc w:val="both"/>
          </w:pPr>
        </w:pPrChange>
      </w:pPr>
      <w:del w:id="312" w:author="Abdul Ghanni" w:date="2015-10-19T11:34:00Z">
        <w:r w:rsidRPr="00BD42CE" w:rsidDel="00354C0F">
          <w:rPr>
            <w:b/>
            <w:lang w:val="id-ID"/>
            <w:rPrChange w:id="313" w:author="Abdul Ghanni" w:date="2015-11-14T15:46:00Z">
              <w:rPr>
                <w:sz w:val="24"/>
                <w:szCs w:val="28"/>
                <w:lang w:val="id-ID"/>
              </w:rPr>
            </w:rPrChange>
          </w:rPr>
          <w:delText>Tekan tombol “Add” yang ada di pojok kanan atas halaman.</w:delText>
        </w:r>
      </w:del>
    </w:p>
    <w:p w:rsidR="003F6D4F" w:rsidRPr="00BD42CE" w:rsidDel="00354C0F" w:rsidRDefault="003F6D4F">
      <w:pPr>
        <w:pStyle w:val="ListParagraph"/>
        <w:numPr>
          <w:ilvl w:val="0"/>
          <w:numId w:val="28"/>
        </w:numPr>
        <w:tabs>
          <w:tab w:val="left" w:pos="450"/>
        </w:tabs>
        <w:spacing w:before="240" w:line="360" w:lineRule="auto"/>
        <w:jc w:val="both"/>
        <w:rPr>
          <w:del w:id="314" w:author="Abdul Ghanni" w:date="2015-10-19T11:34:00Z"/>
          <w:b/>
          <w:lang w:val="id-ID"/>
          <w:rPrChange w:id="315" w:author="Abdul Ghanni" w:date="2015-11-14T15:46:00Z">
            <w:rPr>
              <w:del w:id="316" w:author="Abdul Ghanni" w:date="2015-10-19T11:34:00Z"/>
              <w:b/>
              <w:sz w:val="28"/>
              <w:szCs w:val="28"/>
              <w:lang w:val="id-ID"/>
            </w:rPr>
          </w:rPrChange>
        </w:rPr>
        <w:pPrChange w:id="317" w:author="Abdul Ghanni" w:date="2015-11-14T15:09:00Z">
          <w:pPr>
            <w:pStyle w:val="ListParagraph"/>
            <w:numPr>
              <w:numId w:val="29"/>
            </w:numPr>
            <w:tabs>
              <w:tab w:val="left" w:pos="450"/>
            </w:tabs>
            <w:spacing w:before="240" w:line="360" w:lineRule="auto"/>
            <w:ind w:left="1170" w:hanging="360"/>
            <w:jc w:val="both"/>
          </w:pPr>
        </w:pPrChange>
      </w:pPr>
      <w:del w:id="318" w:author="Abdul Ghanni" w:date="2015-10-19T11:34:00Z">
        <w:r w:rsidRPr="00BD42CE" w:rsidDel="00354C0F">
          <w:rPr>
            <w:b/>
            <w:lang w:val="id-ID"/>
            <w:rPrChange w:id="319" w:author="Abdul Ghanni" w:date="2015-11-14T15:46:00Z">
              <w:rPr>
                <w:sz w:val="24"/>
                <w:szCs w:val="28"/>
                <w:lang w:val="id-ID"/>
              </w:rPr>
            </w:rPrChange>
          </w:rPr>
          <w:delText xml:space="preserve">Di halaman input </w:delText>
        </w:r>
      </w:del>
      <w:del w:id="320" w:author="Abdul Ghanni" w:date="2015-10-14T20:01:00Z">
        <w:r w:rsidRPr="00BD42CE" w:rsidDel="00E33F36">
          <w:rPr>
            <w:b/>
            <w:lang w:val="id-ID"/>
            <w:rPrChange w:id="321" w:author="Abdul Ghanni" w:date="2015-11-14T15:46:00Z">
              <w:rPr>
                <w:sz w:val="24"/>
                <w:szCs w:val="28"/>
                <w:lang w:val="id-ID"/>
              </w:rPr>
            </w:rPrChange>
          </w:rPr>
          <w:delText>promosi</w:delText>
        </w:r>
      </w:del>
      <w:del w:id="322" w:author="Abdul Ghanni" w:date="2015-10-19T11:34:00Z">
        <w:r w:rsidRPr="00BD42CE" w:rsidDel="00354C0F">
          <w:rPr>
            <w:b/>
            <w:lang w:val="id-ID"/>
            <w:rPrChange w:id="323" w:author="Abdul Ghanni" w:date="2015-11-14T15:46:00Z">
              <w:rPr>
                <w:sz w:val="24"/>
                <w:szCs w:val="28"/>
                <w:lang w:val="id-ID"/>
              </w:rPr>
            </w:rPrChange>
          </w:rPr>
          <w:delText xml:space="preserve">, isi informasi </w:delText>
        </w:r>
      </w:del>
      <w:del w:id="324" w:author="Abdul Ghanni" w:date="2015-10-14T20:01:00Z">
        <w:r w:rsidRPr="00BD42CE" w:rsidDel="00E33F36">
          <w:rPr>
            <w:b/>
            <w:lang w:val="id-ID"/>
            <w:rPrChange w:id="325" w:author="Abdul Ghanni" w:date="2015-11-14T15:46:00Z">
              <w:rPr>
                <w:sz w:val="24"/>
                <w:szCs w:val="28"/>
                <w:lang w:val="id-ID"/>
              </w:rPr>
            </w:rPrChange>
          </w:rPr>
          <w:delText xml:space="preserve">promosi </w:delText>
        </w:r>
      </w:del>
      <w:del w:id="326" w:author="Abdul Ghanni" w:date="2015-10-19T11:34:00Z">
        <w:r w:rsidRPr="00BD42CE" w:rsidDel="00354C0F">
          <w:rPr>
            <w:b/>
            <w:lang w:val="id-ID"/>
            <w:rPrChange w:id="327" w:author="Abdul Ghanni" w:date="2015-11-14T15:46:00Z">
              <w:rPr>
                <w:sz w:val="24"/>
                <w:szCs w:val="28"/>
                <w:lang w:val="id-ID"/>
              </w:rPr>
            </w:rPrChange>
          </w:rPr>
          <w:delText>yang akan diajukan dan atasan yang dibutuhkan untuk melakukan approval.</w:delText>
        </w:r>
      </w:del>
    </w:p>
    <w:p w:rsidR="003A4469" w:rsidRPr="00BD42CE" w:rsidDel="00354C0F" w:rsidRDefault="003F6D4F">
      <w:pPr>
        <w:pStyle w:val="ListParagraph"/>
        <w:numPr>
          <w:ilvl w:val="0"/>
          <w:numId w:val="28"/>
        </w:numPr>
        <w:tabs>
          <w:tab w:val="left" w:pos="450"/>
        </w:tabs>
        <w:spacing w:before="240" w:line="360" w:lineRule="auto"/>
        <w:jc w:val="both"/>
        <w:rPr>
          <w:del w:id="328" w:author="Abdul Ghanni" w:date="2015-10-19T11:34:00Z"/>
          <w:b/>
          <w:lang w:val="id-ID"/>
          <w:rPrChange w:id="329" w:author="Abdul Ghanni" w:date="2015-11-14T15:46:00Z">
            <w:rPr>
              <w:del w:id="330" w:author="Abdul Ghanni" w:date="2015-10-19T11:34:00Z"/>
              <w:b/>
              <w:sz w:val="28"/>
              <w:szCs w:val="28"/>
              <w:lang w:val="id-ID"/>
            </w:rPr>
          </w:rPrChange>
        </w:rPr>
        <w:pPrChange w:id="331" w:author="Abdul Ghanni" w:date="2015-11-14T15:09:00Z">
          <w:pPr>
            <w:pStyle w:val="ListParagraph"/>
            <w:numPr>
              <w:numId w:val="29"/>
            </w:numPr>
            <w:tabs>
              <w:tab w:val="left" w:pos="450"/>
            </w:tabs>
            <w:spacing w:before="240" w:line="360" w:lineRule="auto"/>
            <w:ind w:left="1170" w:hanging="360"/>
            <w:jc w:val="both"/>
          </w:pPr>
        </w:pPrChange>
      </w:pPr>
      <w:del w:id="332" w:author="Abdul Ghanni" w:date="2015-10-19T11:34:00Z">
        <w:r w:rsidRPr="00BD42CE" w:rsidDel="00354C0F">
          <w:rPr>
            <w:b/>
            <w:lang w:val="id-ID"/>
            <w:rPrChange w:id="333" w:author="Abdul Ghanni" w:date="2015-11-14T15:46:00Z">
              <w:rPr>
                <w:b/>
                <w:sz w:val="28"/>
                <w:szCs w:val="28"/>
                <w:lang w:val="id-ID"/>
              </w:rPr>
            </w:rPrChange>
          </w:rPr>
          <w:delText xml:space="preserve"> </w:delText>
        </w:r>
      </w:del>
    </w:p>
    <w:p w:rsidR="003A4469" w:rsidRPr="00BD42CE" w:rsidDel="00354C0F" w:rsidRDefault="003702F5">
      <w:pPr>
        <w:pStyle w:val="ListParagraph"/>
        <w:numPr>
          <w:ilvl w:val="0"/>
          <w:numId w:val="28"/>
        </w:numPr>
        <w:tabs>
          <w:tab w:val="left" w:pos="450"/>
        </w:tabs>
        <w:spacing w:before="240" w:line="360" w:lineRule="auto"/>
        <w:jc w:val="both"/>
        <w:rPr>
          <w:del w:id="334" w:author="Abdul Ghanni" w:date="2015-10-19T11:34:00Z"/>
          <w:b/>
          <w:lang w:val="id-ID"/>
          <w:rPrChange w:id="335" w:author="Abdul Ghanni" w:date="2015-11-14T15:46:00Z">
            <w:rPr>
              <w:del w:id="336" w:author="Abdul Ghanni" w:date="2015-10-19T11:34:00Z"/>
              <w:lang w:val="id-ID"/>
            </w:rPr>
          </w:rPrChange>
        </w:rPr>
        <w:pPrChange w:id="337" w:author="Abdul Ghanni" w:date="2015-11-14T15:09:00Z">
          <w:pPr>
            <w:tabs>
              <w:tab w:val="left" w:pos="450"/>
            </w:tabs>
            <w:spacing w:before="240" w:line="240" w:lineRule="auto"/>
            <w:contextualSpacing/>
            <w:jc w:val="both"/>
          </w:pPr>
        </w:pPrChange>
      </w:pPr>
      <w:del w:id="338" w:author="Abdul Ghanni" w:date="2015-10-19T11:34:00Z">
        <w:r w:rsidRPr="00BD42CE" w:rsidDel="00354C0F">
          <w:rPr>
            <w:b/>
            <w:rPrChange w:id="339" w:author="Abdul Ghanni" w:date="2015-11-14T15:46:00Z">
              <w:rPr>
                <w:b/>
                <w:sz w:val="28"/>
                <w:szCs w:val="28"/>
              </w:rPr>
            </w:rPrChange>
          </w:rPr>
          <w:tab/>
        </w:r>
        <w:r w:rsidR="009D4E40" w:rsidRPr="00BD42CE" w:rsidDel="00354C0F">
          <w:rPr>
            <w:b/>
            <w:rPrChange w:id="340" w:author="Abdul Ghanni" w:date="2015-11-14T15:46:00Z">
              <w:rPr>
                <w:b/>
                <w:sz w:val="28"/>
                <w:szCs w:val="28"/>
              </w:rPr>
            </w:rPrChange>
          </w:rPr>
          <w:tab/>
        </w:r>
      </w:del>
    </w:p>
    <w:p w:rsidR="00ED63FD" w:rsidRPr="00BD42CE" w:rsidRDefault="00923B22">
      <w:pPr>
        <w:pStyle w:val="ListParagraph"/>
        <w:numPr>
          <w:ilvl w:val="0"/>
          <w:numId w:val="28"/>
        </w:numPr>
        <w:tabs>
          <w:tab w:val="left" w:pos="450"/>
        </w:tabs>
        <w:spacing w:before="240" w:line="360" w:lineRule="auto"/>
        <w:jc w:val="both"/>
        <w:rPr>
          <w:ins w:id="341" w:author="Abdul Ghanni" w:date="2015-11-14T15:30:00Z"/>
          <w:b/>
          <w:lang w:val="id-ID"/>
          <w:rPrChange w:id="342" w:author="Abdul Ghanni" w:date="2015-11-14T15:46:00Z">
            <w:rPr>
              <w:ins w:id="343" w:author="Abdul Ghanni" w:date="2015-11-14T15:30:00Z"/>
              <w:lang w:val="id-ID"/>
            </w:rPr>
          </w:rPrChange>
        </w:rPr>
        <w:pPrChange w:id="344" w:author="Abdul Ghanni" w:date="2015-11-14T15:09:00Z">
          <w:pPr>
            <w:pStyle w:val="ListParagraph"/>
            <w:spacing w:after="0" w:line="240" w:lineRule="auto"/>
          </w:pPr>
        </w:pPrChange>
      </w:pPr>
      <w:ins w:id="345" w:author="Abdul Ghanni" w:date="2015-11-14T15:30:00Z">
        <w:r w:rsidRPr="00BD42CE">
          <w:rPr>
            <w:b/>
            <w:lang w:val="id-ID"/>
            <w:rPrChange w:id="346" w:author="Abdul Ghanni" w:date="2015-11-14T15:46:00Z">
              <w:rPr>
                <w:lang w:val="id-ID"/>
              </w:rPr>
            </w:rPrChange>
          </w:rPr>
          <w:t>Mengisi dan Mengubah Data Inventaris Karyawan</w:t>
        </w:r>
      </w:ins>
    </w:p>
    <w:p w:rsidR="00923B22" w:rsidRDefault="00923B22">
      <w:pPr>
        <w:pStyle w:val="ListParagraph"/>
        <w:tabs>
          <w:tab w:val="left" w:pos="450"/>
        </w:tabs>
        <w:spacing w:before="240" w:line="360" w:lineRule="auto"/>
        <w:ind w:left="810"/>
        <w:jc w:val="both"/>
        <w:rPr>
          <w:ins w:id="347" w:author="Abdul Ghanni" w:date="2015-11-14T15:32:00Z"/>
          <w:lang w:val="id-ID"/>
        </w:rPr>
        <w:pPrChange w:id="348" w:author="Abdul Ghanni" w:date="2015-11-14T15:30:00Z">
          <w:pPr>
            <w:pStyle w:val="ListParagraph"/>
            <w:spacing w:after="0" w:line="240" w:lineRule="auto"/>
          </w:pPr>
        </w:pPrChange>
      </w:pPr>
      <w:ins w:id="349" w:author="Abdul Ghanni" w:date="2015-11-14T15:30:00Z">
        <w:r>
          <w:rPr>
            <w:lang w:val="id-ID"/>
          </w:rPr>
          <w:tab/>
          <w:t>Saat karyawan berhasil melakukan registrasi di Web-HRIS Erlangga, maka tiap user/karyawan yang ditunjuk sebagai admin inventaris akan mendapatkan notifikasi untuk mengisi data in</w:t>
        </w:r>
      </w:ins>
      <w:ins w:id="350" w:author="Abdul Ghanni" w:date="2015-11-14T15:32:00Z">
        <w:r w:rsidR="00BD42CE">
          <w:rPr>
            <w:lang w:val="id-ID"/>
          </w:rPr>
          <w:t>ventaris karyawan</w:t>
        </w:r>
      </w:ins>
      <w:ins w:id="351" w:author="Abdul Ghanni" w:date="2015-11-14T15:40:00Z">
        <w:r w:rsidR="00BD42CE">
          <w:rPr>
            <w:lang w:val="id-ID"/>
          </w:rPr>
          <w:t>.</w:t>
        </w:r>
      </w:ins>
    </w:p>
    <w:p w:rsidR="00923B22" w:rsidRDefault="00BD42CE">
      <w:pPr>
        <w:pStyle w:val="ListParagraph"/>
        <w:tabs>
          <w:tab w:val="left" w:pos="450"/>
        </w:tabs>
        <w:spacing w:before="240" w:line="360" w:lineRule="auto"/>
        <w:ind w:left="810"/>
        <w:jc w:val="both"/>
        <w:rPr>
          <w:ins w:id="352" w:author="Abdul Ghanni" w:date="2015-11-14T15:47:00Z"/>
          <w:lang w:val="id-ID"/>
        </w:rPr>
        <w:pPrChange w:id="353" w:author="Abdul Ghanni" w:date="2015-11-14T15:30:00Z">
          <w:pPr>
            <w:pStyle w:val="ListParagraph"/>
            <w:spacing w:after="0" w:line="240" w:lineRule="auto"/>
          </w:pPr>
        </w:pPrChange>
      </w:pPr>
      <w:ins w:id="354" w:author="Abdul Ghanni" w:date="2015-11-14T15:40:00Z">
        <w:r>
          <w:rPr>
            <w:noProof/>
          </w:rPr>
          <w:drawing>
            <wp:inline distT="0" distB="0" distL="0" distR="0">
              <wp:extent cx="5018227" cy="1236048"/>
              <wp:effectExtent l="0" t="0" r="0" b="2540"/>
              <wp:docPr id="1" name="Picture 1" descr="C:\Users\abdul\AppData\Local\Microsoft\Windows\INetCache\Content.Word\1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C:\Users\abdul\AppData\Local\Microsoft\Windows\INetCache\Content.Word\1.png"/>
                      <pic:cNvPicPr>
                        <a:picLocks noChangeAspect="1" noChangeArrowheads="1"/>
                      </pic:cNvPicPr>
                    </pic:nvPicPr>
                    <pic:blipFill>
                      <a:blip r:embed="rId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025663" cy="1237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944331" w:rsidRPr="00944331" w:rsidRDefault="00944331" w:rsidP="00944331">
      <w:pPr>
        <w:pStyle w:val="ListParagraph"/>
        <w:tabs>
          <w:tab w:val="left" w:pos="450"/>
        </w:tabs>
        <w:spacing w:before="240" w:line="360" w:lineRule="auto"/>
        <w:ind w:left="810"/>
        <w:jc w:val="center"/>
        <w:rPr>
          <w:ins w:id="355" w:author="Abdul Ghanni" w:date="2015-11-14T15:33:00Z"/>
          <w:i/>
          <w:lang w:val="id-ID"/>
          <w:rPrChange w:id="356" w:author="Abdul Ghanni" w:date="2015-11-14T15:47:00Z">
            <w:rPr>
              <w:ins w:id="357" w:author="Abdul Ghanni" w:date="2015-11-14T15:33:00Z"/>
              <w:lang w:val="id-ID"/>
            </w:rPr>
          </w:rPrChange>
        </w:rPr>
        <w:pPrChange w:id="358" w:author="Abdul Ghanni" w:date="2015-11-14T15:47:00Z">
          <w:pPr>
            <w:pStyle w:val="ListParagraph"/>
            <w:spacing w:after="0" w:line="240" w:lineRule="auto"/>
          </w:pPr>
        </w:pPrChange>
      </w:pPr>
      <w:ins w:id="359" w:author="Abdul Ghanni" w:date="2015-11-14T15:47:00Z">
        <w:r w:rsidRPr="00944331">
          <w:rPr>
            <w:i/>
            <w:lang w:val="id-ID"/>
            <w:rPrChange w:id="360" w:author="Abdul Ghanni" w:date="2015-11-14T15:47:00Z">
              <w:rPr>
                <w:lang w:val="id-ID"/>
              </w:rPr>
            </w:rPrChange>
          </w:rPr>
          <w:t>Gambar 1.1</w:t>
        </w:r>
      </w:ins>
    </w:p>
    <w:p w:rsidR="00923B22" w:rsidRDefault="00923B22">
      <w:pPr>
        <w:pStyle w:val="ListParagraph"/>
        <w:tabs>
          <w:tab w:val="left" w:pos="450"/>
        </w:tabs>
        <w:spacing w:before="240" w:line="360" w:lineRule="auto"/>
        <w:ind w:left="810"/>
        <w:jc w:val="both"/>
        <w:rPr>
          <w:ins w:id="361" w:author="Abdul Ghanni" w:date="2015-11-14T15:33:00Z"/>
          <w:lang w:val="id-ID"/>
        </w:rPr>
        <w:pPrChange w:id="362" w:author="Abdul Ghanni" w:date="2015-11-14T15:30:00Z">
          <w:pPr>
            <w:pStyle w:val="ListParagraph"/>
            <w:spacing w:after="0" w:line="240" w:lineRule="auto"/>
          </w:pPr>
        </w:pPrChange>
      </w:pPr>
      <w:ins w:id="363" w:author="Abdul Ghanni" w:date="2015-11-14T15:33:00Z">
        <w:r>
          <w:rPr>
            <w:lang w:val="id-ID"/>
          </w:rPr>
          <w:t>Tekan pada judul notifikasi tersebut, pada detail notifikasi tersebut terdapat tautan yang mengarahkan ke halaman untuk mengisi data inventaris.</w:t>
        </w:r>
      </w:ins>
    </w:p>
    <w:p w:rsidR="00923B22" w:rsidRDefault="00944331">
      <w:pPr>
        <w:pStyle w:val="ListParagraph"/>
        <w:tabs>
          <w:tab w:val="left" w:pos="450"/>
        </w:tabs>
        <w:spacing w:before="240" w:line="360" w:lineRule="auto"/>
        <w:ind w:left="810"/>
        <w:jc w:val="both"/>
        <w:rPr>
          <w:ins w:id="364" w:author="Abdul Ghanni" w:date="2015-11-14T15:47:00Z"/>
          <w:lang w:val="id-ID"/>
        </w:rPr>
        <w:pPrChange w:id="365" w:author="Abdul Ghanni" w:date="2015-11-14T15:30:00Z">
          <w:pPr>
            <w:pStyle w:val="ListParagraph"/>
            <w:spacing w:after="0" w:line="240" w:lineRule="auto"/>
          </w:pPr>
        </w:pPrChange>
      </w:pPr>
      <w:ins w:id="366" w:author="Abdul Ghanni" w:date="2015-11-14T15:42:00Z">
        <w:r>
          <w:rPr>
            <w:lang w:val="id-ID"/>
          </w:rPr>
          <w:pict>
            <v:shape id="_x0000_i1029" type="#_x0000_t75" style="width:400.3pt;height:110pt">
              <v:imagedata r:id="rId10" o:title="2"/>
            </v:shape>
          </w:pict>
        </w:r>
      </w:ins>
    </w:p>
    <w:p w:rsidR="00944331" w:rsidRPr="00944331" w:rsidRDefault="00944331" w:rsidP="00944331">
      <w:pPr>
        <w:pStyle w:val="ListParagraph"/>
        <w:tabs>
          <w:tab w:val="left" w:pos="450"/>
        </w:tabs>
        <w:spacing w:before="240" w:line="360" w:lineRule="auto"/>
        <w:ind w:left="810"/>
        <w:jc w:val="center"/>
        <w:rPr>
          <w:ins w:id="367" w:author="Abdul Ghanni" w:date="2015-11-14T15:34:00Z"/>
          <w:i/>
          <w:lang w:val="id-ID"/>
          <w:rPrChange w:id="368" w:author="Abdul Ghanni" w:date="2015-11-14T15:47:00Z">
            <w:rPr>
              <w:ins w:id="369" w:author="Abdul Ghanni" w:date="2015-11-14T15:34:00Z"/>
              <w:lang w:val="id-ID"/>
            </w:rPr>
          </w:rPrChange>
        </w:rPr>
        <w:pPrChange w:id="370" w:author="Abdul Ghanni" w:date="2015-11-14T15:47:00Z">
          <w:pPr>
            <w:pStyle w:val="ListParagraph"/>
            <w:spacing w:after="0" w:line="240" w:lineRule="auto"/>
          </w:pPr>
        </w:pPrChange>
      </w:pPr>
      <w:ins w:id="371" w:author="Abdul Ghanni" w:date="2015-11-14T15:47:00Z">
        <w:r w:rsidRPr="00EC2BE3">
          <w:rPr>
            <w:i/>
            <w:lang w:val="id-ID"/>
          </w:rPr>
          <w:t>Gambar 1.</w:t>
        </w:r>
        <w:r>
          <w:rPr>
            <w:i/>
            <w:lang w:val="id-ID"/>
          </w:rPr>
          <w:t>2</w:t>
        </w:r>
      </w:ins>
    </w:p>
    <w:p w:rsidR="00923B22" w:rsidRDefault="00923B22">
      <w:pPr>
        <w:pStyle w:val="ListParagraph"/>
        <w:tabs>
          <w:tab w:val="left" w:pos="450"/>
        </w:tabs>
        <w:spacing w:before="240" w:line="360" w:lineRule="auto"/>
        <w:ind w:left="810"/>
        <w:jc w:val="both"/>
        <w:rPr>
          <w:ins w:id="372" w:author="Abdul Ghanni" w:date="2015-11-14T15:34:00Z"/>
          <w:lang w:val="id-ID"/>
        </w:rPr>
        <w:pPrChange w:id="373" w:author="Abdul Ghanni" w:date="2015-11-14T15:30:00Z">
          <w:pPr>
            <w:pStyle w:val="ListParagraph"/>
            <w:spacing w:after="0" w:line="240" w:lineRule="auto"/>
          </w:pPr>
        </w:pPrChange>
      </w:pPr>
      <w:ins w:id="374" w:author="Abdul Ghanni" w:date="2015-11-14T15:34:00Z">
        <w:r>
          <w:rPr>
            <w:lang w:val="id-ID"/>
          </w:rPr>
          <w:t>Pada halaman input inventaris, isi inventaris sesuai yang dimiliki oleh karyawan, jika diperlukan isi approval atasan untuk mengetahui inventaris karyawan tersebut.</w:t>
        </w:r>
      </w:ins>
    </w:p>
    <w:p w:rsidR="00923B22" w:rsidRDefault="00944331">
      <w:pPr>
        <w:pStyle w:val="ListParagraph"/>
        <w:tabs>
          <w:tab w:val="left" w:pos="450"/>
        </w:tabs>
        <w:spacing w:before="240" w:line="360" w:lineRule="auto"/>
        <w:ind w:left="810"/>
        <w:jc w:val="both"/>
        <w:rPr>
          <w:ins w:id="375" w:author="Abdul Ghanni" w:date="2015-11-14T15:47:00Z"/>
          <w:lang w:val="id-ID"/>
        </w:rPr>
        <w:pPrChange w:id="376" w:author="Abdul Ghanni" w:date="2015-11-14T15:30:00Z">
          <w:pPr>
            <w:pStyle w:val="ListParagraph"/>
            <w:spacing w:after="0" w:line="240" w:lineRule="auto"/>
          </w:pPr>
        </w:pPrChange>
      </w:pPr>
      <w:ins w:id="377" w:author="Abdul Ghanni" w:date="2015-11-14T15:44:00Z">
        <w:r>
          <w:rPr>
            <w:lang w:val="id-ID"/>
          </w:rPr>
          <w:pict>
            <v:shape id="_x0000_i1032" type="#_x0000_t75" style="width:324.3pt;height:187.8pt">
              <v:imagedata r:id="rId11" o:title="3"/>
            </v:shape>
          </w:pict>
        </w:r>
      </w:ins>
    </w:p>
    <w:p w:rsidR="00944331" w:rsidRPr="00944331" w:rsidRDefault="00944331" w:rsidP="00944331">
      <w:pPr>
        <w:pStyle w:val="ListParagraph"/>
        <w:tabs>
          <w:tab w:val="left" w:pos="450"/>
        </w:tabs>
        <w:spacing w:before="240" w:line="360" w:lineRule="auto"/>
        <w:ind w:left="810"/>
        <w:jc w:val="center"/>
        <w:rPr>
          <w:ins w:id="378" w:author="Abdul Ghanni" w:date="2015-11-14T15:34:00Z"/>
          <w:i/>
          <w:lang w:val="id-ID"/>
          <w:rPrChange w:id="379" w:author="Abdul Ghanni" w:date="2015-11-14T15:47:00Z">
            <w:rPr>
              <w:ins w:id="380" w:author="Abdul Ghanni" w:date="2015-11-14T15:34:00Z"/>
              <w:lang w:val="id-ID"/>
            </w:rPr>
          </w:rPrChange>
        </w:rPr>
        <w:pPrChange w:id="381" w:author="Abdul Ghanni" w:date="2015-11-14T15:47:00Z">
          <w:pPr>
            <w:pStyle w:val="ListParagraph"/>
            <w:spacing w:after="0" w:line="240" w:lineRule="auto"/>
          </w:pPr>
        </w:pPrChange>
      </w:pPr>
      <w:ins w:id="382" w:author="Abdul Ghanni" w:date="2015-11-14T15:47:00Z">
        <w:r w:rsidRPr="00EC2BE3">
          <w:rPr>
            <w:i/>
            <w:lang w:val="id-ID"/>
          </w:rPr>
          <w:t>Gambar 1.</w:t>
        </w:r>
        <w:r>
          <w:rPr>
            <w:i/>
            <w:lang w:val="id-ID"/>
          </w:rPr>
          <w:t>3</w:t>
        </w:r>
      </w:ins>
    </w:p>
    <w:p w:rsidR="00923B22" w:rsidRDefault="00923B22">
      <w:pPr>
        <w:pStyle w:val="ListParagraph"/>
        <w:tabs>
          <w:tab w:val="left" w:pos="450"/>
        </w:tabs>
        <w:spacing w:before="240" w:line="360" w:lineRule="auto"/>
        <w:ind w:left="810"/>
        <w:jc w:val="both"/>
        <w:rPr>
          <w:ins w:id="383" w:author="Abdul Ghanni" w:date="2015-11-14T15:35:00Z"/>
          <w:lang w:val="id-ID"/>
        </w:rPr>
        <w:pPrChange w:id="384" w:author="Abdul Ghanni" w:date="2015-11-14T15:30:00Z">
          <w:pPr>
            <w:pStyle w:val="ListParagraph"/>
            <w:spacing w:after="0" w:line="240" w:lineRule="auto"/>
          </w:pPr>
        </w:pPrChange>
      </w:pPr>
      <w:ins w:id="385" w:author="Abdul Ghanni" w:date="2015-11-14T15:35:00Z">
        <w:r>
          <w:rPr>
            <w:lang w:val="id-ID"/>
          </w:rPr>
          <w:lastRenderedPageBreak/>
          <w:t>Jika sudah tersimpan Anda dapat merubahnya dengan menekan tombol update inventaris. Pada form update inventaris isi perubahan yang data inventaris, jika diperlukan isi juga approval atasan Anda.</w:t>
        </w:r>
      </w:ins>
    </w:p>
    <w:p w:rsidR="00944331" w:rsidRDefault="00944331">
      <w:pPr>
        <w:pStyle w:val="ListParagraph"/>
        <w:tabs>
          <w:tab w:val="left" w:pos="450"/>
        </w:tabs>
        <w:spacing w:before="240" w:line="360" w:lineRule="auto"/>
        <w:ind w:left="810"/>
        <w:jc w:val="both"/>
        <w:rPr>
          <w:ins w:id="386" w:author="Abdul Ghanni" w:date="2015-11-14T15:48:00Z"/>
          <w:lang w:val="id-ID"/>
        </w:rPr>
        <w:pPrChange w:id="387" w:author="Abdul Ghanni" w:date="2015-11-14T15:30:00Z">
          <w:pPr>
            <w:pStyle w:val="ListParagraph"/>
            <w:spacing w:after="0" w:line="240" w:lineRule="auto"/>
          </w:pPr>
        </w:pPrChange>
      </w:pPr>
      <w:ins w:id="388" w:author="Abdul Ghanni" w:date="2015-11-14T15:44:00Z">
        <w:r>
          <w:rPr>
            <w:lang w:val="id-ID"/>
          </w:rPr>
          <w:pict>
            <v:shape id="_x0000_i1033" type="#_x0000_t75" style="width:324.3pt;height:167.6pt">
              <v:imagedata r:id="rId12" o:title="6" cropbottom="14505f"/>
            </v:shape>
          </w:pict>
        </w:r>
      </w:ins>
    </w:p>
    <w:p w:rsidR="00944331" w:rsidRPr="00EC2BE3" w:rsidRDefault="00944331" w:rsidP="00944331">
      <w:pPr>
        <w:pStyle w:val="ListParagraph"/>
        <w:tabs>
          <w:tab w:val="left" w:pos="450"/>
        </w:tabs>
        <w:spacing w:before="240" w:line="360" w:lineRule="auto"/>
        <w:ind w:left="810"/>
        <w:jc w:val="center"/>
        <w:rPr>
          <w:ins w:id="389" w:author="Abdul Ghanni" w:date="2015-11-14T15:48:00Z"/>
          <w:i/>
          <w:lang w:val="id-ID"/>
        </w:rPr>
      </w:pPr>
      <w:ins w:id="390" w:author="Abdul Ghanni" w:date="2015-11-14T15:48:00Z">
        <w:r>
          <w:rPr>
            <w:i/>
            <w:lang w:val="id-ID"/>
          </w:rPr>
          <w:t>Gambar 1.4</w:t>
        </w:r>
      </w:ins>
    </w:p>
    <w:p w:rsidR="00923B22" w:rsidRDefault="00944331">
      <w:pPr>
        <w:pStyle w:val="ListParagraph"/>
        <w:tabs>
          <w:tab w:val="left" w:pos="450"/>
        </w:tabs>
        <w:spacing w:before="240" w:line="360" w:lineRule="auto"/>
        <w:ind w:left="810"/>
        <w:jc w:val="both"/>
        <w:rPr>
          <w:ins w:id="391" w:author="Abdul Ghanni" w:date="2015-11-14T15:48:00Z"/>
          <w:lang w:val="id-ID"/>
        </w:rPr>
        <w:pPrChange w:id="392" w:author="Abdul Ghanni" w:date="2015-11-14T15:30:00Z">
          <w:pPr>
            <w:pStyle w:val="ListParagraph"/>
            <w:spacing w:after="0" w:line="240" w:lineRule="auto"/>
          </w:pPr>
        </w:pPrChange>
      </w:pPr>
      <w:ins w:id="393" w:author="Abdul Ghanni" w:date="2015-11-14T15:44:00Z">
        <w:r>
          <w:rPr>
            <w:lang w:val="id-ID"/>
          </w:rPr>
          <w:pict>
            <v:shape id="_x0000_i1035" type="#_x0000_t75" style="width:327.15pt;height:151.5pt">
              <v:imagedata r:id="rId13" o:title="7"/>
            </v:shape>
          </w:pict>
        </w:r>
      </w:ins>
    </w:p>
    <w:p w:rsidR="00944331" w:rsidRPr="00EC2BE3" w:rsidRDefault="00944331" w:rsidP="00944331">
      <w:pPr>
        <w:pStyle w:val="ListParagraph"/>
        <w:tabs>
          <w:tab w:val="left" w:pos="450"/>
        </w:tabs>
        <w:spacing w:before="240" w:line="360" w:lineRule="auto"/>
        <w:ind w:left="810"/>
        <w:jc w:val="center"/>
        <w:rPr>
          <w:ins w:id="394" w:author="Abdul Ghanni" w:date="2015-11-14T15:48:00Z"/>
          <w:i/>
          <w:lang w:val="id-ID"/>
        </w:rPr>
      </w:pPr>
      <w:ins w:id="395" w:author="Abdul Ghanni" w:date="2015-11-14T15:48:00Z">
        <w:r>
          <w:rPr>
            <w:i/>
            <w:lang w:val="id-ID"/>
          </w:rPr>
          <w:t>Gambar 1.5</w:t>
        </w:r>
      </w:ins>
    </w:p>
    <w:p w:rsidR="00944331" w:rsidRDefault="00944331">
      <w:pPr>
        <w:pStyle w:val="ListParagraph"/>
        <w:tabs>
          <w:tab w:val="left" w:pos="450"/>
        </w:tabs>
        <w:spacing w:before="240" w:line="360" w:lineRule="auto"/>
        <w:ind w:left="810"/>
        <w:jc w:val="both"/>
        <w:rPr>
          <w:ins w:id="396" w:author="Abdul Ghanni" w:date="2015-11-14T15:35:00Z"/>
          <w:lang w:val="id-ID"/>
        </w:rPr>
        <w:pPrChange w:id="397" w:author="Abdul Ghanni" w:date="2015-11-14T15:30:00Z">
          <w:pPr>
            <w:pStyle w:val="ListParagraph"/>
            <w:spacing w:after="0" w:line="240" w:lineRule="auto"/>
          </w:pPr>
        </w:pPrChange>
      </w:pPr>
    </w:p>
    <w:p w:rsidR="00923B22" w:rsidRDefault="00923B22">
      <w:pPr>
        <w:pStyle w:val="ListParagraph"/>
        <w:tabs>
          <w:tab w:val="left" w:pos="450"/>
        </w:tabs>
        <w:spacing w:before="240" w:line="360" w:lineRule="auto"/>
        <w:ind w:left="810"/>
        <w:jc w:val="both"/>
        <w:rPr>
          <w:ins w:id="398" w:author="Abdul Ghanni" w:date="2015-11-14T15:44:00Z"/>
          <w:lang w:val="id-ID"/>
        </w:rPr>
        <w:pPrChange w:id="399" w:author="Abdul Ghanni" w:date="2015-11-14T15:30:00Z">
          <w:pPr>
            <w:pStyle w:val="ListParagraph"/>
            <w:spacing w:after="0" w:line="240" w:lineRule="auto"/>
          </w:pPr>
        </w:pPrChange>
      </w:pPr>
      <w:ins w:id="400" w:author="Abdul Ghanni" w:date="2015-11-14T15:35:00Z">
        <w:r>
          <w:rPr>
            <w:lang w:val="id-ID"/>
          </w:rPr>
          <w:t xml:space="preserve">Untuk </w:t>
        </w:r>
      </w:ins>
      <w:ins w:id="401" w:author="Abdul Ghanni" w:date="2015-11-14T15:36:00Z">
        <w:r>
          <w:rPr>
            <w:lang w:val="id-ID"/>
          </w:rPr>
          <w:t xml:space="preserve">melihat semua daftar inventaris karyawan dalam cabang Anda, masuk ke menu pengaturan-&gt;inventaris, karyawan yang sudah diisi data inventarisnya, pada kolom submit ditandai dengan simbol </w:t>
        </w:r>
      </w:ins>
      <w:ins w:id="402" w:author="Abdul Ghanni" w:date="2015-11-14T15:37:00Z">
        <w:r>
          <w:rPr>
            <w:lang w:val="id-ID"/>
          </w:rPr>
          <w:t>“ceklist”, jika belum diisi data inventarisnya kolom field akan berisi simbol “silang”.</w:t>
        </w:r>
      </w:ins>
    </w:p>
    <w:p w:rsidR="00BD42CE" w:rsidRDefault="00944331" w:rsidP="00BD42CE">
      <w:pPr>
        <w:pStyle w:val="ListParagraph"/>
        <w:tabs>
          <w:tab w:val="left" w:pos="450"/>
        </w:tabs>
        <w:spacing w:before="240" w:line="360" w:lineRule="auto"/>
        <w:ind w:left="810"/>
        <w:jc w:val="center"/>
        <w:rPr>
          <w:ins w:id="403" w:author="Abdul Ghanni" w:date="2015-11-14T15:48:00Z"/>
          <w:lang w:val="id-ID"/>
        </w:rPr>
        <w:pPrChange w:id="404" w:author="Abdul Ghanni" w:date="2015-11-14T15:45:00Z">
          <w:pPr>
            <w:pStyle w:val="ListParagraph"/>
            <w:spacing w:after="0" w:line="240" w:lineRule="auto"/>
          </w:pPr>
        </w:pPrChange>
      </w:pPr>
      <w:ins w:id="405" w:author="Abdul Ghanni" w:date="2015-11-14T15:45:00Z">
        <w:r>
          <w:rPr>
            <w:lang w:val="id-ID"/>
          </w:rPr>
          <w:lastRenderedPageBreak/>
          <w:pict>
            <v:shape id="_x0000_i1036" type="#_x0000_t75" style="width:78.9pt;height:176.85pt">
              <v:imagedata r:id="rId14" o:title="4"/>
            </v:shape>
          </w:pict>
        </w:r>
      </w:ins>
    </w:p>
    <w:p w:rsidR="00944331" w:rsidRPr="00EC2BE3" w:rsidRDefault="00944331" w:rsidP="00944331">
      <w:pPr>
        <w:pStyle w:val="ListParagraph"/>
        <w:tabs>
          <w:tab w:val="left" w:pos="450"/>
        </w:tabs>
        <w:spacing w:before="240" w:line="360" w:lineRule="auto"/>
        <w:ind w:left="810"/>
        <w:jc w:val="center"/>
        <w:rPr>
          <w:ins w:id="406" w:author="Abdul Ghanni" w:date="2015-11-14T15:48:00Z"/>
          <w:i/>
          <w:lang w:val="id-ID"/>
        </w:rPr>
      </w:pPr>
      <w:ins w:id="407" w:author="Abdul Ghanni" w:date="2015-11-14T15:48:00Z">
        <w:r>
          <w:rPr>
            <w:i/>
            <w:lang w:val="id-ID"/>
          </w:rPr>
          <w:t>Gambar 1.6</w:t>
        </w:r>
      </w:ins>
    </w:p>
    <w:p w:rsidR="00944331" w:rsidRDefault="00944331" w:rsidP="00BD42CE">
      <w:pPr>
        <w:pStyle w:val="ListParagraph"/>
        <w:tabs>
          <w:tab w:val="left" w:pos="450"/>
        </w:tabs>
        <w:spacing w:before="240" w:line="360" w:lineRule="auto"/>
        <w:ind w:left="810"/>
        <w:jc w:val="center"/>
        <w:rPr>
          <w:ins w:id="408" w:author="Abdul Ghanni" w:date="2015-11-14T15:45:00Z"/>
          <w:lang w:val="id-ID"/>
        </w:rPr>
        <w:pPrChange w:id="409" w:author="Abdul Ghanni" w:date="2015-11-14T15:45:00Z">
          <w:pPr>
            <w:pStyle w:val="ListParagraph"/>
            <w:spacing w:after="0" w:line="240" w:lineRule="auto"/>
          </w:pPr>
        </w:pPrChange>
      </w:pPr>
    </w:p>
    <w:p w:rsidR="00BD42CE" w:rsidRDefault="00BD42CE" w:rsidP="00BD42CE">
      <w:pPr>
        <w:pStyle w:val="ListParagraph"/>
        <w:tabs>
          <w:tab w:val="left" w:pos="450"/>
        </w:tabs>
        <w:spacing w:before="240" w:line="360" w:lineRule="auto"/>
        <w:ind w:left="810"/>
        <w:rPr>
          <w:ins w:id="410" w:author="Abdul Ghanni" w:date="2015-11-14T15:48:00Z"/>
          <w:lang w:val="id-ID"/>
        </w:rPr>
        <w:pPrChange w:id="411" w:author="Abdul Ghanni" w:date="2015-11-14T15:45:00Z">
          <w:pPr>
            <w:pStyle w:val="ListParagraph"/>
            <w:spacing w:after="0" w:line="240" w:lineRule="auto"/>
          </w:pPr>
        </w:pPrChange>
      </w:pPr>
      <w:ins w:id="412" w:author="Abdul Ghanni" w:date="2015-11-14T15:46:00Z">
        <w:r>
          <w:rPr>
            <w:lang w:val="id-ID"/>
          </w:rPr>
          <w:pict>
            <v:shape id="_x0000_i1038" type="#_x0000_t75" style="width:467.7pt;height:210.25pt">
              <v:imagedata r:id="rId15" o:title="7"/>
            </v:shape>
          </w:pict>
        </w:r>
      </w:ins>
    </w:p>
    <w:p w:rsidR="00923B22" w:rsidRPr="00944331" w:rsidRDefault="00944331" w:rsidP="00944331">
      <w:pPr>
        <w:pStyle w:val="ListParagraph"/>
        <w:tabs>
          <w:tab w:val="left" w:pos="450"/>
        </w:tabs>
        <w:spacing w:before="240" w:line="360" w:lineRule="auto"/>
        <w:ind w:left="810"/>
        <w:jc w:val="center"/>
        <w:rPr>
          <w:ins w:id="413" w:author="Abdul Ghanni" w:date="2015-11-14T15:37:00Z"/>
          <w:i/>
          <w:lang w:val="id-ID"/>
          <w:rPrChange w:id="414" w:author="Abdul Ghanni" w:date="2015-11-14T15:49:00Z">
            <w:rPr>
              <w:ins w:id="415" w:author="Abdul Ghanni" w:date="2015-11-14T15:37:00Z"/>
              <w:lang w:val="id-ID"/>
            </w:rPr>
          </w:rPrChange>
        </w:rPr>
        <w:pPrChange w:id="416" w:author="Abdul Ghanni" w:date="2015-11-14T15:49:00Z">
          <w:pPr>
            <w:pStyle w:val="ListParagraph"/>
            <w:spacing w:after="0" w:line="240" w:lineRule="auto"/>
          </w:pPr>
        </w:pPrChange>
      </w:pPr>
      <w:ins w:id="417" w:author="Abdul Ghanni" w:date="2015-11-14T15:48:00Z">
        <w:r>
          <w:rPr>
            <w:i/>
            <w:lang w:val="id-ID"/>
          </w:rPr>
          <w:t>Gambar 1.7</w:t>
        </w:r>
      </w:ins>
      <w:bookmarkStart w:id="418" w:name="_GoBack"/>
      <w:bookmarkEnd w:id="418"/>
    </w:p>
    <w:p w:rsidR="00923B22" w:rsidRDefault="00923B22">
      <w:pPr>
        <w:pStyle w:val="ListParagraph"/>
        <w:tabs>
          <w:tab w:val="left" w:pos="450"/>
        </w:tabs>
        <w:spacing w:before="240" w:line="360" w:lineRule="auto"/>
        <w:ind w:left="810"/>
        <w:jc w:val="both"/>
        <w:rPr>
          <w:ins w:id="419" w:author="Abdul Ghanni" w:date="2015-11-14T15:37:00Z"/>
          <w:lang w:val="id-ID"/>
        </w:rPr>
        <w:pPrChange w:id="420" w:author="Abdul Ghanni" w:date="2015-11-14T15:30:00Z">
          <w:pPr>
            <w:pStyle w:val="ListParagraph"/>
            <w:spacing w:after="0" w:line="240" w:lineRule="auto"/>
          </w:pPr>
        </w:pPrChange>
      </w:pPr>
      <w:ins w:id="421" w:author="Abdul Ghanni" w:date="2015-11-14T15:37:00Z">
        <w:r>
          <w:rPr>
            <w:lang w:val="id-ID"/>
          </w:rPr>
          <w:t>Untuk melakukan pengisian atau perubahan dapat juga menekan tombol inventaris pada halaman daftar inventaris.</w:t>
        </w:r>
      </w:ins>
    </w:p>
    <w:p w:rsidR="00923B22" w:rsidRPr="004046EE" w:rsidRDefault="00923B22">
      <w:pPr>
        <w:pStyle w:val="ListParagraph"/>
        <w:tabs>
          <w:tab w:val="left" w:pos="450"/>
        </w:tabs>
        <w:spacing w:before="240" w:line="360" w:lineRule="auto"/>
        <w:ind w:left="810"/>
        <w:jc w:val="both"/>
        <w:rPr>
          <w:lang w:val="id-ID"/>
        </w:rPr>
        <w:pPrChange w:id="422" w:author="Abdul Ghanni" w:date="2015-11-14T15:30:00Z">
          <w:pPr>
            <w:pStyle w:val="ListParagraph"/>
            <w:spacing w:after="0" w:line="240" w:lineRule="auto"/>
          </w:pPr>
        </w:pPrChange>
      </w:pPr>
      <w:ins w:id="423" w:author="Abdul Ghanni" w:date="2015-11-14T15:38:00Z">
        <w:r>
          <w:rPr>
            <w:lang w:val="id-ID"/>
          </w:rPr>
          <w:br/>
        </w:r>
      </w:ins>
      <w:ins w:id="424" w:author="Abdul Ghanni" w:date="2015-11-14T15:33:00Z">
        <w:r>
          <w:rPr>
            <w:lang w:val="id-ID"/>
          </w:rPr>
          <w:t xml:space="preserve"> </w:t>
        </w:r>
      </w:ins>
    </w:p>
    <w:sectPr w:rsidR="00923B22" w:rsidRPr="004046EE" w:rsidSect="005A7987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227F" w:rsidRDefault="0093227F">
      <w:pPr>
        <w:spacing w:after="0" w:line="240" w:lineRule="auto"/>
      </w:pPr>
      <w:r>
        <w:separator/>
      </w:r>
    </w:p>
  </w:endnote>
  <w:endnote w:type="continuationSeparator" w:id="0">
    <w:p w:rsidR="0093227F" w:rsidRDefault="00932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E472CF" w:rsidRPr="00EE3859" w:rsidTr="005A7987">
      <w:tc>
        <w:tcPr>
          <w:tcW w:w="4500" w:type="pct"/>
          <w:tcBorders>
            <w:top w:val="single" w:sz="4" w:space="0" w:color="000000"/>
          </w:tcBorders>
        </w:tcPr>
        <w:p w:rsidR="00E472CF" w:rsidRPr="00FF46B0" w:rsidRDefault="00D96004" w:rsidP="005A7987">
          <w:pPr>
            <w:pStyle w:val="Footer"/>
            <w:jc w:val="right"/>
            <w:rPr>
              <w:lang w:val="id-ID"/>
            </w:rPr>
          </w:pPr>
          <w:r>
            <w:rPr>
              <w:lang w:val="id-ID"/>
            </w:rPr>
            <w:t>PT. Erlangga</w:t>
          </w:r>
        </w:p>
      </w:tc>
      <w:tc>
        <w:tcPr>
          <w:tcW w:w="500" w:type="pct"/>
          <w:tcBorders>
            <w:top w:val="single" w:sz="4" w:space="0" w:color="C0504D"/>
          </w:tcBorders>
          <w:shd w:val="clear" w:color="auto" w:fill="548DD4"/>
        </w:tcPr>
        <w:p w:rsidR="00E472CF" w:rsidRPr="00EE3859" w:rsidRDefault="00E472CF">
          <w:pPr>
            <w:pStyle w:val="Header"/>
            <w:rPr>
              <w:color w:val="FFFFFF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44331" w:rsidRPr="00944331">
            <w:rPr>
              <w:noProof/>
              <w:color w:val="FFFFFF"/>
            </w:rPr>
            <w:t>5</w:t>
          </w:r>
          <w:r>
            <w:fldChar w:fldCharType="end"/>
          </w:r>
        </w:p>
      </w:tc>
    </w:tr>
  </w:tbl>
  <w:p w:rsidR="00E472CF" w:rsidRDefault="00E472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227F" w:rsidRDefault="0093227F">
      <w:pPr>
        <w:spacing w:after="0" w:line="240" w:lineRule="auto"/>
      </w:pPr>
      <w:r>
        <w:separator/>
      </w:r>
    </w:p>
  </w:footnote>
  <w:footnote w:type="continuationSeparator" w:id="0">
    <w:p w:rsidR="0093227F" w:rsidRDefault="009322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71A37"/>
    <w:multiLevelType w:val="hybridMultilevel"/>
    <w:tmpl w:val="3C980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455D1"/>
    <w:multiLevelType w:val="hybridMultilevel"/>
    <w:tmpl w:val="BF4C7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D48AB"/>
    <w:multiLevelType w:val="hybridMultilevel"/>
    <w:tmpl w:val="BBF40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15F7E"/>
    <w:multiLevelType w:val="hybridMultilevel"/>
    <w:tmpl w:val="4294A08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9A16B9"/>
    <w:multiLevelType w:val="hybridMultilevel"/>
    <w:tmpl w:val="6CD0094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4B1F58"/>
    <w:multiLevelType w:val="hybridMultilevel"/>
    <w:tmpl w:val="BB704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2B2210"/>
    <w:multiLevelType w:val="hybridMultilevel"/>
    <w:tmpl w:val="FA94B616"/>
    <w:lvl w:ilvl="0" w:tplc="298A04B0">
      <w:start w:val="1"/>
      <w:numFmt w:val="decimal"/>
      <w:lvlText w:val="%1."/>
      <w:lvlJc w:val="left"/>
      <w:pPr>
        <w:ind w:left="1440" w:hanging="36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337090"/>
    <w:multiLevelType w:val="hybridMultilevel"/>
    <w:tmpl w:val="FB768634"/>
    <w:lvl w:ilvl="0" w:tplc="F0EE5D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0E45D7"/>
    <w:multiLevelType w:val="hybridMultilevel"/>
    <w:tmpl w:val="3D5C3DD6"/>
    <w:lvl w:ilvl="0" w:tplc="AE5217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B76DC5"/>
    <w:multiLevelType w:val="hybridMultilevel"/>
    <w:tmpl w:val="4068222E"/>
    <w:lvl w:ilvl="0" w:tplc="5234FB62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656A72"/>
    <w:multiLevelType w:val="hybridMultilevel"/>
    <w:tmpl w:val="8BD4D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5004FD"/>
    <w:multiLevelType w:val="hybridMultilevel"/>
    <w:tmpl w:val="98020A2A"/>
    <w:lvl w:ilvl="0" w:tplc="1A48B86C">
      <w:start w:val="1"/>
      <w:numFmt w:val="decimal"/>
      <w:lvlText w:val="%1."/>
      <w:lvlJc w:val="left"/>
      <w:pPr>
        <w:ind w:left="117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2" w15:restartNumberingAfterBreak="0">
    <w:nsid w:val="399E1F00"/>
    <w:multiLevelType w:val="hybridMultilevel"/>
    <w:tmpl w:val="3E1C3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98A04B0">
      <w:start w:val="1"/>
      <w:numFmt w:val="decimal"/>
      <w:lvlText w:val="%2."/>
      <w:lvlJc w:val="left"/>
      <w:pPr>
        <w:ind w:left="1440" w:hanging="360"/>
      </w:pPr>
      <w:rPr>
        <w:rFonts w:ascii="Calibri" w:eastAsia="Calibri" w:hAnsi="Calibri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123699"/>
    <w:multiLevelType w:val="hybridMultilevel"/>
    <w:tmpl w:val="3C980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B868DB"/>
    <w:multiLevelType w:val="hybridMultilevel"/>
    <w:tmpl w:val="9000E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5134DC"/>
    <w:multiLevelType w:val="hybridMultilevel"/>
    <w:tmpl w:val="C504C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8D518F"/>
    <w:multiLevelType w:val="hybridMultilevel"/>
    <w:tmpl w:val="E2CE77D6"/>
    <w:lvl w:ilvl="0" w:tplc="9C5283F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B9A096F"/>
    <w:multiLevelType w:val="hybridMultilevel"/>
    <w:tmpl w:val="4068222E"/>
    <w:lvl w:ilvl="0" w:tplc="5234FB62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650F8B"/>
    <w:multiLevelType w:val="hybridMultilevel"/>
    <w:tmpl w:val="A7C81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3B7191"/>
    <w:multiLevelType w:val="hybridMultilevel"/>
    <w:tmpl w:val="59CE9008"/>
    <w:lvl w:ilvl="0" w:tplc="A52C08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5F31EAC"/>
    <w:multiLevelType w:val="hybridMultilevel"/>
    <w:tmpl w:val="CE449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7A3606"/>
    <w:multiLevelType w:val="hybridMultilevel"/>
    <w:tmpl w:val="EF10BFF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D72070"/>
    <w:multiLevelType w:val="hybridMultilevel"/>
    <w:tmpl w:val="BAAABD78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 w15:restartNumberingAfterBreak="0">
    <w:nsid w:val="5F9E7733"/>
    <w:multiLevelType w:val="hybridMultilevel"/>
    <w:tmpl w:val="D6B45592"/>
    <w:lvl w:ilvl="0" w:tplc="2CC01BE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326A24"/>
    <w:multiLevelType w:val="hybridMultilevel"/>
    <w:tmpl w:val="389AC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C150E5"/>
    <w:multiLevelType w:val="hybridMultilevel"/>
    <w:tmpl w:val="234EF196"/>
    <w:lvl w:ilvl="0" w:tplc="0AB88AB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3A058F"/>
    <w:multiLevelType w:val="hybridMultilevel"/>
    <w:tmpl w:val="607CD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3A00D3"/>
    <w:multiLevelType w:val="hybridMultilevel"/>
    <w:tmpl w:val="837226C2"/>
    <w:lvl w:ilvl="0" w:tplc="3F98356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1E0129"/>
    <w:multiLevelType w:val="hybridMultilevel"/>
    <w:tmpl w:val="C49E940C"/>
    <w:lvl w:ilvl="0" w:tplc="17E8828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027009"/>
    <w:multiLevelType w:val="hybridMultilevel"/>
    <w:tmpl w:val="FCC6F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7B6F3F"/>
    <w:multiLevelType w:val="hybridMultilevel"/>
    <w:tmpl w:val="A7C81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456597"/>
    <w:multiLevelType w:val="hybridMultilevel"/>
    <w:tmpl w:val="A7C81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6F5785"/>
    <w:multiLevelType w:val="hybridMultilevel"/>
    <w:tmpl w:val="5D0CF6B4"/>
    <w:lvl w:ilvl="0" w:tplc="B1FCB06A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E26484B"/>
    <w:multiLevelType w:val="hybridMultilevel"/>
    <w:tmpl w:val="6CAEC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31"/>
  </w:num>
  <w:num w:numId="3">
    <w:abstractNumId w:val="21"/>
  </w:num>
  <w:num w:numId="4">
    <w:abstractNumId w:val="32"/>
  </w:num>
  <w:num w:numId="5">
    <w:abstractNumId w:val="19"/>
  </w:num>
  <w:num w:numId="6">
    <w:abstractNumId w:val="3"/>
  </w:num>
  <w:num w:numId="7">
    <w:abstractNumId w:val="10"/>
  </w:num>
  <w:num w:numId="8">
    <w:abstractNumId w:val="8"/>
  </w:num>
  <w:num w:numId="9">
    <w:abstractNumId w:val="29"/>
  </w:num>
  <w:num w:numId="10">
    <w:abstractNumId w:val="20"/>
  </w:num>
  <w:num w:numId="11">
    <w:abstractNumId w:val="2"/>
  </w:num>
  <w:num w:numId="12">
    <w:abstractNumId w:val="27"/>
  </w:num>
  <w:num w:numId="13">
    <w:abstractNumId w:val="16"/>
  </w:num>
  <w:num w:numId="14">
    <w:abstractNumId w:val="28"/>
  </w:num>
  <w:num w:numId="15">
    <w:abstractNumId w:val="5"/>
  </w:num>
  <w:num w:numId="16">
    <w:abstractNumId w:val="23"/>
  </w:num>
  <w:num w:numId="17">
    <w:abstractNumId w:val="15"/>
  </w:num>
  <w:num w:numId="18">
    <w:abstractNumId w:val="14"/>
  </w:num>
  <w:num w:numId="19">
    <w:abstractNumId w:val="22"/>
  </w:num>
  <w:num w:numId="20">
    <w:abstractNumId w:val="24"/>
  </w:num>
  <w:num w:numId="21">
    <w:abstractNumId w:val="4"/>
  </w:num>
  <w:num w:numId="22">
    <w:abstractNumId w:val="26"/>
  </w:num>
  <w:num w:numId="23">
    <w:abstractNumId w:val="0"/>
  </w:num>
  <w:num w:numId="24">
    <w:abstractNumId w:val="13"/>
  </w:num>
  <w:num w:numId="25">
    <w:abstractNumId w:val="1"/>
  </w:num>
  <w:num w:numId="26">
    <w:abstractNumId w:val="33"/>
  </w:num>
  <w:num w:numId="27">
    <w:abstractNumId w:val="7"/>
  </w:num>
  <w:num w:numId="28">
    <w:abstractNumId w:val="17"/>
  </w:num>
  <w:num w:numId="29">
    <w:abstractNumId w:val="11"/>
  </w:num>
  <w:num w:numId="30">
    <w:abstractNumId w:val="18"/>
  </w:num>
  <w:num w:numId="31">
    <w:abstractNumId w:val="12"/>
  </w:num>
  <w:num w:numId="32">
    <w:abstractNumId w:val="30"/>
  </w:num>
  <w:num w:numId="33">
    <w:abstractNumId w:val="9"/>
  </w:num>
  <w:num w:numId="34">
    <w:abstractNumId w:val="6"/>
  </w:num>
  <w:numIdMacAtCleanup w:val="14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bdul Ghanni">
    <w15:presenceInfo w15:providerId="Windows Live" w15:userId="cd3c44bce49114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2F5"/>
    <w:rsid w:val="00000905"/>
    <w:rsid w:val="00001499"/>
    <w:rsid w:val="00005137"/>
    <w:rsid w:val="00011177"/>
    <w:rsid w:val="00011BC3"/>
    <w:rsid w:val="00017538"/>
    <w:rsid w:val="00024914"/>
    <w:rsid w:val="00032527"/>
    <w:rsid w:val="0004025A"/>
    <w:rsid w:val="00055B99"/>
    <w:rsid w:val="00063D4D"/>
    <w:rsid w:val="00064AE7"/>
    <w:rsid w:val="00074DD0"/>
    <w:rsid w:val="00075EA9"/>
    <w:rsid w:val="0008060E"/>
    <w:rsid w:val="00081FE4"/>
    <w:rsid w:val="000911EE"/>
    <w:rsid w:val="00092D61"/>
    <w:rsid w:val="0009391C"/>
    <w:rsid w:val="000A113B"/>
    <w:rsid w:val="000A24AF"/>
    <w:rsid w:val="000A3084"/>
    <w:rsid w:val="000A4531"/>
    <w:rsid w:val="000A55D7"/>
    <w:rsid w:val="000A578E"/>
    <w:rsid w:val="000B4791"/>
    <w:rsid w:val="000B60FC"/>
    <w:rsid w:val="000C52C8"/>
    <w:rsid w:val="000C7F80"/>
    <w:rsid w:val="000E4E2C"/>
    <w:rsid w:val="000E78F3"/>
    <w:rsid w:val="000F4014"/>
    <w:rsid w:val="0010078B"/>
    <w:rsid w:val="00126A94"/>
    <w:rsid w:val="00126D3E"/>
    <w:rsid w:val="00131923"/>
    <w:rsid w:val="00134226"/>
    <w:rsid w:val="00140BDF"/>
    <w:rsid w:val="00146BB3"/>
    <w:rsid w:val="00151FCE"/>
    <w:rsid w:val="0015408E"/>
    <w:rsid w:val="001544D3"/>
    <w:rsid w:val="00155120"/>
    <w:rsid w:val="001561AE"/>
    <w:rsid w:val="001566E3"/>
    <w:rsid w:val="00162F07"/>
    <w:rsid w:val="001715C0"/>
    <w:rsid w:val="00172DAB"/>
    <w:rsid w:val="0019371E"/>
    <w:rsid w:val="001A070D"/>
    <w:rsid w:val="001B0365"/>
    <w:rsid w:val="001C181B"/>
    <w:rsid w:val="001D0606"/>
    <w:rsid w:val="001D0809"/>
    <w:rsid w:val="001D1C2D"/>
    <w:rsid w:val="001D5884"/>
    <w:rsid w:val="001E3D67"/>
    <w:rsid w:val="001E73A8"/>
    <w:rsid w:val="001F1305"/>
    <w:rsid w:val="001F2F2A"/>
    <w:rsid w:val="001F3E93"/>
    <w:rsid w:val="002013DF"/>
    <w:rsid w:val="002024FD"/>
    <w:rsid w:val="002039B8"/>
    <w:rsid w:val="002107FE"/>
    <w:rsid w:val="0021642C"/>
    <w:rsid w:val="00222C1D"/>
    <w:rsid w:val="00234E83"/>
    <w:rsid w:val="00240444"/>
    <w:rsid w:val="00246B83"/>
    <w:rsid w:val="002476D2"/>
    <w:rsid w:val="002510AA"/>
    <w:rsid w:val="002623C1"/>
    <w:rsid w:val="0029054D"/>
    <w:rsid w:val="002A26DE"/>
    <w:rsid w:val="002A5838"/>
    <w:rsid w:val="002C1882"/>
    <w:rsid w:val="002C6C6A"/>
    <w:rsid w:val="002E24E7"/>
    <w:rsid w:val="002E467A"/>
    <w:rsid w:val="002E61E3"/>
    <w:rsid w:val="00302DCD"/>
    <w:rsid w:val="0031113B"/>
    <w:rsid w:val="003171FF"/>
    <w:rsid w:val="00317209"/>
    <w:rsid w:val="00354C0F"/>
    <w:rsid w:val="003702F5"/>
    <w:rsid w:val="00375D37"/>
    <w:rsid w:val="0038219A"/>
    <w:rsid w:val="00383850"/>
    <w:rsid w:val="003869F0"/>
    <w:rsid w:val="0039064A"/>
    <w:rsid w:val="0039181D"/>
    <w:rsid w:val="00395434"/>
    <w:rsid w:val="00395780"/>
    <w:rsid w:val="00396C97"/>
    <w:rsid w:val="003A1A02"/>
    <w:rsid w:val="003A1ACF"/>
    <w:rsid w:val="003A4469"/>
    <w:rsid w:val="003B2D54"/>
    <w:rsid w:val="003C0524"/>
    <w:rsid w:val="003F3856"/>
    <w:rsid w:val="003F6D4F"/>
    <w:rsid w:val="004046EE"/>
    <w:rsid w:val="004062F7"/>
    <w:rsid w:val="00417854"/>
    <w:rsid w:val="004229EA"/>
    <w:rsid w:val="004245B4"/>
    <w:rsid w:val="00426391"/>
    <w:rsid w:val="00426C08"/>
    <w:rsid w:val="00433E8E"/>
    <w:rsid w:val="00433EDC"/>
    <w:rsid w:val="004471C1"/>
    <w:rsid w:val="00451C1D"/>
    <w:rsid w:val="004629B4"/>
    <w:rsid w:val="00486A00"/>
    <w:rsid w:val="004924FF"/>
    <w:rsid w:val="004A779A"/>
    <w:rsid w:val="004C105E"/>
    <w:rsid w:val="004C5261"/>
    <w:rsid w:val="004C57BB"/>
    <w:rsid w:val="004C6436"/>
    <w:rsid w:val="004D3E8E"/>
    <w:rsid w:val="004D77E2"/>
    <w:rsid w:val="004F062B"/>
    <w:rsid w:val="004F55D7"/>
    <w:rsid w:val="00500755"/>
    <w:rsid w:val="00503248"/>
    <w:rsid w:val="00512005"/>
    <w:rsid w:val="005130A9"/>
    <w:rsid w:val="00513918"/>
    <w:rsid w:val="00522981"/>
    <w:rsid w:val="00523A5A"/>
    <w:rsid w:val="00527272"/>
    <w:rsid w:val="00527541"/>
    <w:rsid w:val="00536799"/>
    <w:rsid w:val="00543C25"/>
    <w:rsid w:val="00547130"/>
    <w:rsid w:val="0056347D"/>
    <w:rsid w:val="0058031E"/>
    <w:rsid w:val="005848B8"/>
    <w:rsid w:val="00597ED1"/>
    <w:rsid w:val="005A050C"/>
    <w:rsid w:val="005A7987"/>
    <w:rsid w:val="005B2D9A"/>
    <w:rsid w:val="005B6392"/>
    <w:rsid w:val="005C0C34"/>
    <w:rsid w:val="005E3A53"/>
    <w:rsid w:val="005E6D77"/>
    <w:rsid w:val="005F0E32"/>
    <w:rsid w:val="005F471E"/>
    <w:rsid w:val="006009CF"/>
    <w:rsid w:val="00635AC9"/>
    <w:rsid w:val="00647BB1"/>
    <w:rsid w:val="00651F84"/>
    <w:rsid w:val="0065426C"/>
    <w:rsid w:val="00665747"/>
    <w:rsid w:val="00667B67"/>
    <w:rsid w:val="0067025B"/>
    <w:rsid w:val="006716BD"/>
    <w:rsid w:val="006800AF"/>
    <w:rsid w:val="00685105"/>
    <w:rsid w:val="00692BC2"/>
    <w:rsid w:val="0069425D"/>
    <w:rsid w:val="0069730F"/>
    <w:rsid w:val="006A3723"/>
    <w:rsid w:val="006C397A"/>
    <w:rsid w:val="006D1615"/>
    <w:rsid w:val="006F09D7"/>
    <w:rsid w:val="006F344C"/>
    <w:rsid w:val="007135FB"/>
    <w:rsid w:val="00713E36"/>
    <w:rsid w:val="00715772"/>
    <w:rsid w:val="0071609D"/>
    <w:rsid w:val="00755DD1"/>
    <w:rsid w:val="00756F7E"/>
    <w:rsid w:val="007605BD"/>
    <w:rsid w:val="0077642A"/>
    <w:rsid w:val="00784030"/>
    <w:rsid w:val="00786ACF"/>
    <w:rsid w:val="00792136"/>
    <w:rsid w:val="007974D1"/>
    <w:rsid w:val="007A0B9D"/>
    <w:rsid w:val="007A1235"/>
    <w:rsid w:val="007A7E90"/>
    <w:rsid w:val="007B4C09"/>
    <w:rsid w:val="007C5DD5"/>
    <w:rsid w:val="007D10D6"/>
    <w:rsid w:val="007D7B22"/>
    <w:rsid w:val="007E19BC"/>
    <w:rsid w:val="007E2208"/>
    <w:rsid w:val="007F10D8"/>
    <w:rsid w:val="007F538F"/>
    <w:rsid w:val="007F664A"/>
    <w:rsid w:val="0080779B"/>
    <w:rsid w:val="0081769B"/>
    <w:rsid w:val="00817A97"/>
    <w:rsid w:val="00834390"/>
    <w:rsid w:val="008351BF"/>
    <w:rsid w:val="008520BA"/>
    <w:rsid w:val="00856AE9"/>
    <w:rsid w:val="00875592"/>
    <w:rsid w:val="00884BCE"/>
    <w:rsid w:val="008858C2"/>
    <w:rsid w:val="0089057C"/>
    <w:rsid w:val="008946BA"/>
    <w:rsid w:val="00897511"/>
    <w:rsid w:val="008A265B"/>
    <w:rsid w:val="008A6F47"/>
    <w:rsid w:val="008A7022"/>
    <w:rsid w:val="008B2918"/>
    <w:rsid w:val="008B2E86"/>
    <w:rsid w:val="008B4BF7"/>
    <w:rsid w:val="008C0A18"/>
    <w:rsid w:val="008E5BDC"/>
    <w:rsid w:val="008E65FE"/>
    <w:rsid w:val="008F2600"/>
    <w:rsid w:val="008F6A1A"/>
    <w:rsid w:val="008F73EE"/>
    <w:rsid w:val="00914376"/>
    <w:rsid w:val="00914EB2"/>
    <w:rsid w:val="00915F13"/>
    <w:rsid w:val="00923B22"/>
    <w:rsid w:val="009243E5"/>
    <w:rsid w:val="009318F4"/>
    <w:rsid w:val="0093227F"/>
    <w:rsid w:val="0093684B"/>
    <w:rsid w:val="00937DA0"/>
    <w:rsid w:val="009435FA"/>
    <w:rsid w:val="00944331"/>
    <w:rsid w:val="0095624A"/>
    <w:rsid w:val="009611C9"/>
    <w:rsid w:val="009653DC"/>
    <w:rsid w:val="00971CA8"/>
    <w:rsid w:val="0098016D"/>
    <w:rsid w:val="00991B11"/>
    <w:rsid w:val="00994237"/>
    <w:rsid w:val="0099584F"/>
    <w:rsid w:val="009960C0"/>
    <w:rsid w:val="009A03BA"/>
    <w:rsid w:val="009A65DF"/>
    <w:rsid w:val="009B401C"/>
    <w:rsid w:val="009C559A"/>
    <w:rsid w:val="009D066A"/>
    <w:rsid w:val="009D124E"/>
    <w:rsid w:val="009D1582"/>
    <w:rsid w:val="009D4E40"/>
    <w:rsid w:val="009D64AA"/>
    <w:rsid w:val="009E0153"/>
    <w:rsid w:val="009E22F9"/>
    <w:rsid w:val="009E4F11"/>
    <w:rsid w:val="009F1725"/>
    <w:rsid w:val="009F3019"/>
    <w:rsid w:val="00A05390"/>
    <w:rsid w:val="00A077B5"/>
    <w:rsid w:val="00A1179E"/>
    <w:rsid w:val="00A16B90"/>
    <w:rsid w:val="00A17111"/>
    <w:rsid w:val="00A21D76"/>
    <w:rsid w:val="00A245C0"/>
    <w:rsid w:val="00A32C8D"/>
    <w:rsid w:val="00A35E56"/>
    <w:rsid w:val="00A37C16"/>
    <w:rsid w:val="00A41533"/>
    <w:rsid w:val="00A71D8D"/>
    <w:rsid w:val="00A838BB"/>
    <w:rsid w:val="00A95CB5"/>
    <w:rsid w:val="00AA593A"/>
    <w:rsid w:val="00AA5E16"/>
    <w:rsid w:val="00AB02C9"/>
    <w:rsid w:val="00AC0765"/>
    <w:rsid w:val="00AC30FB"/>
    <w:rsid w:val="00AC4E4E"/>
    <w:rsid w:val="00AD2DC4"/>
    <w:rsid w:val="00AD5500"/>
    <w:rsid w:val="00AF54D2"/>
    <w:rsid w:val="00AF7781"/>
    <w:rsid w:val="00B004E1"/>
    <w:rsid w:val="00B04A34"/>
    <w:rsid w:val="00B05A53"/>
    <w:rsid w:val="00B26EBC"/>
    <w:rsid w:val="00B2751E"/>
    <w:rsid w:val="00B309B1"/>
    <w:rsid w:val="00B3536B"/>
    <w:rsid w:val="00B424BE"/>
    <w:rsid w:val="00B46B91"/>
    <w:rsid w:val="00B55601"/>
    <w:rsid w:val="00B64438"/>
    <w:rsid w:val="00B64DF9"/>
    <w:rsid w:val="00B66E03"/>
    <w:rsid w:val="00B671C5"/>
    <w:rsid w:val="00B70A96"/>
    <w:rsid w:val="00B728D4"/>
    <w:rsid w:val="00B74168"/>
    <w:rsid w:val="00B869F1"/>
    <w:rsid w:val="00B86E62"/>
    <w:rsid w:val="00BB5266"/>
    <w:rsid w:val="00BC10D4"/>
    <w:rsid w:val="00BC3C06"/>
    <w:rsid w:val="00BD332F"/>
    <w:rsid w:val="00BD42CE"/>
    <w:rsid w:val="00BD7D01"/>
    <w:rsid w:val="00BE5C4B"/>
    <w:rsid w:val="00BF40B7"/>
    <w:rsid w:val="00BF4ABF"/>
    <w:rsid w:val="00C046BE"/>
    <w:rsid w:val="00C071A7"/>
    <w:rsid w:val="00C0775F"/>
    <w:rsid w:val="00C3301F"/>
    <w:rsid w:val="00C3322A"/>
    <w:rsid w:val="00C3330E"/>
    <w:rsid w:val="00C3791B"/>
    <w:rsid w:val="00C50C56"/>
    <w:rsid w:val="00C5274D"/>
    <w:rsid w:val="00C6589C"/>
    <w:rsid w:val="00C74A3B"/>
    <w:rsid w:val="00C769ED"/>
    <w:rsid w:val="00C76C9C"/>
    <w:rsid w:val="00C804D5"/>
    <w:rsid w:val="00C84CE4"/>
    <w:rsid w:val="00C86EC6"/>
    <w:rsid w:val="00C91983"/>
    <w:rsid w:val="00C92BA9"/>
    <w:rsid w:val="00C959A4"/>
    <w:rsid w:val="00C97CCF"/>
    <w:rsid w:val="00CB000A"/>
    <w:rsid w:val="00CB4027"/>
    <w:rsid w:val="00CC212D"/>
    <w:rsid w:val="00CC394F"/>
    <w:rsid w:val="00CC53BF"/>
    <w:rsid w:val="00CD0639"/>
    <w:rsid w:val="00CD1351"/>
    <w:rsid w:val="00CD46AF"/>
    <w:rsid w:val="00CE435F"/>
    <w:rsid w:val="00CE5962"/>
    <w:rsid w:val="00D01FCF"/>
    <w:rsid w:val="00D06B49"/>
    <w:rsid w:val="00D0723D"/>
    <w:rsid w:val="00D07264"/>
    <w:rsid w:val="00D171B7"/>
    <w:rsid w:val="00D20F1B"/>
    <w:rsid w:val="00D253A2"/>
    <w:rsid w:val="00D25F0B"/>
    <w:rsid w:val="00D376A4"/>
    <w:rsid w:val="00D4198F"/>
    <w:rsid w:val="00D41A34"/>
    <w:rsid w:val="00D53292"/>
    <w:rsid w:val="00D6370C"/>
    <w:rsid w:val="00D707C4"/>
    <w:rsid w:val="00D7154E"/>
    <w:rsid w:val="00D7371D"/>
    <w:rsid w:val="00D8339C"/>
    <w:rsid w:val="00D86ED0"/>
    <w:rsid w:val="00D916A6"/>
    <w:rsid w:val="00D96004"/>
    <w:rsid w:val="00D979AA"/>
    <w:rsid w:val="00DA2CF7"/>
    <w:rsid w:val="00DB2E5F"/>
    <w:rsid w:val="00DC0F0E"/>
    <w:rsid w:val="00DC6F3B"/>
    <w:rsid w:val="00DD167F"/>
    <w:rsid w:val="00DD2A21"/>
    <w:rsid w:val="00DD649B"/>
    <w:rsid w:val="00DF25B0"/>
    <w:rsid w:val="00DF7411"/>
    <w:rsid w:val="00DF76BD"/>
    <w:rsid w:val="00E0486D"/>
    <w:rsid w:val="00E05187"/>
    <w:rsid w:val="00E13BCB"/>
    <w:rsid w:val="00E24B9D"/>
    <w:rsid w:val="00E25B9B"/>
    <w:rsid w:val="00E32EB0"/>
    <w:rsid w:val="00E33F36"/>
    <w:rsid w:val="00E37CF5"/>
    <w:rsid w:val="00E472CF"/>
    <w:rsid w:val="00E57C84"/>
    <w:rsid w:val="00E60C30"/>
    <w:rsid w:val="00E630D9"/>
    <w:rsid w:val="00E64841"/>
    <w:rsid w:val="00E650BB"/>
    <w:rsid w:val="00E8098C"/>
    <w:rsid w:val="00E83ED0"/>
    <w:rsid w:val="00E87A77"/>
    <w:rsid w:val="00E91B48"/>
    <w:rsid w:val="00EA2640"/>
    <w:rsid w:val="00EB3CEA"/>
    <w:rsid w:val="00EB65A4"/>
    <w:rsid w:val="00EC0287"/>
    <w:rsid w:val="00EC3175"/>
    <w:rsid w:val="00ED0BF4"/>
    <w:rsid w:val="00ED5027"/>
    <w:rsid w:val="00ED63FD"/>
    <w:rsid w:val="00ED66EE"/>
    <w:rsid w:val="00ED76F5"/>
    <w:rsid w:val="00EE1014"/>
    <w:rsid w:val="00EE4522"/>
    <w:rsid w:val="00EF0F80"/>
    <w:rsid w:val="00F00049"/>
    <w:rsid w:val="00F06914"/>
    <w:rsid w:val="00F06C85"/>
    <w:rsid w:val="00F11FD3"/>
    <w:rsid w:val="00F21120"/>
    <w:rsid w:val="00F21EA4"/>
    <w:rsid w:val="00F31CC5"/>
    <w:rsid w:val="00F327A1"/>
    <w:rsid w:val="00F37A91"/>
    <w:rsid w:val="00F4356F"/>
    <w:rsid w:val="00F435E9"/>
    <w:rsid w:val="00F46828"/>
    <w:rsid w:val="00F564B3"/>
    <w:rsid w:val="00F82596"/>
    <w:rsid w:val="00F910FF"/>
    <w:rsid w:val="00F94335"/>
    <w:rsid w:val="00F971B0"/>
    <w:rsid w:val="00FA0CD9"/>
    <w:rsid w:val="00FB6DD3"/>
    <w:rsid w:val="00FC0473"/>
    <w:rsid w:val="00FC06EC"/>
    <w:rsid w:val="00FD0777"/>
    <w:rsid w:val="00FD11DC"/>
    <w:rsid w:val="00FE2E79"/>
    <w:rsid w:val="00FE4A11"/>
    <w:rsid w:val="00FE758A"/>
    <w:rsid w:val="00FF222F"/>
    <w:rsid w:val="00FF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89849"/>
  <w15:chartTrackingRefBased/>
  <w15:docId w15:val="{4F0C7ECF-3BA4-4AC3-9E5F-2D884A270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DA0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3702F5"/>
    <w:pPr>
      <w:keepNext/>
      <w:pageBreakBefore/>
      <w:spacing w:before="240" w:after="60" w:line="360" w:lineRule="auto"/>
      <w:jc w:val="both"/>
      <w:outlineLvl w:val="0"/>
    </w:pPr>
    <w:rPr>
      <w:rFonts w:ascii="Tahoma" w:eastAsia="MS Mincho" w:hAnsi="Tahoma"/>
      <w:b/>
      <w:bCs/>
      <w:kern w:val="32"/>
      <w:sz w:val="28"/>
      <w:szCs w:val="32"/>
      <w:lang w:val="x-none"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2F5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2F5"/>
    <w:rPr>
      <w:rFonts w:ascii="Tahoma" w:eastAsia="MS Mincho" w:hAnsi="Tahoma" w:cs="Times New Roman"/>
      <w:b/>
      <w:bCs/>
      <w:kern w:val="32"/>
      <w:sz w:val="28"/>
      <w:szCs w:val="32"/>
      <w:lang w:val="x-none"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2F5"/>
    <w:rPr>
      <w:rFonts w:ascii="Cambria" w:eastAsia="Times New Roman" w:hAnsi="Cambria" w:cs="Times New Roman"/>
      <w:b/>
      <w:bCs/>
      <w:color w:val="4F81BD"/>
      <w:sz w:val="20"/>
      <w:szCs w:val="20"/>
      <w:lang w:val="x-none" w:eastAsia="x-none"/>
    </w:rPr>
  </w:style>
  <w:style w:type="paragraph" w:styleId="TOC1">
    <w:name w:val="toc 1"/>
    <w:basedOn w:val="Normal"/>
    <w:next w:val="Normal"/>
    <w:autoRedefine/>
    <w:uiPriority w:val="39"/>
    <w:qFormat/>
    <w:rsid w:val="00856AE9"/>
    <w:pPr>
      <w:tabs>
        <w:tab w:val="right" w:leader="dot" w:pos="8299"/>
      </w:tabs>
      <w:spacing w:after="0" w:line="360" w:lineRule="auto"/>
    </w:pPr>
    <w:rPr>
      <w:rFonts w:ascii="Tahoma" w:eastAsia="MS Mincho" w:hAnsi="Tahoma"/>
      <w:b/>
      <w:sz w:val="16"/>
      <w:szCs w:val="16"/>
      <w:lang w:val="id-ID" w:eastAsia="ja-JP"/>
    </w:rPr>
  </w:style>
  <w:style w:type="character" w:styleId="Hyperlink">
    <w:name w:val="Hyperlink"/>
    <w:uiPriority w:val="99"/>
    <w:rsid w:val="003702F5"/>
    <w:rPr>
      <w:rFonts w:cs="Times New Roman"/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qFormat/>
    <w:rsid w:val="003702F5"/>
    <w:pPr>
      <w:tabs>
        <w:tab w:val="left" w:pos="720"/>
        <w:tab w:val="right" w:leader="dot" w:pos="8299"/>
      </w:tabs>
      <w:spacing w:after="0" w:line="360" w:lineRule="auto"/>
      <w:ind w:left="270"/>
      <w:jc w:val="both"/>
    </w:pPr>
    <w:rPr>
      <w:rFonts w:ascii="Tahoma" w:eastAsia="MS Mincho" w:hAnsi="Tahoma"/>
      <w:sz w:val="20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3702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2F5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702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2F5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2F5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2F5"/>
    <w:rPr>
      <w:rFonts w:ascii="Tahoma" w:eastAsia="Calibri" w:hAnsi="Tahoma" w:cs="Times New Roman"/>
      <w:sz w:val="16"/>
      <w:szCs w:val="16"/>
      <w:lang w:val="x-none" w:eastAsia="x-none"/>
    </w:rPr>
  </w:style>
  <w:style w:type="paragraph" w:styleId="ListParagraph">
    <w:name w:val="List Paragraph"/>
    <w:basedOn w:val="Normal"/>
    <w:uiPriority w:val="34"/>
    <w:qFormat/>
    <w:rsid w:val="003702F5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702F5"/>
  </w:style>
  <w:style w:type="table" w:styleId="TableGrid">
    <w:name w:val="Table Grid"/>
    <w:basedOn w:val="TableNormal"/>
    <w:uiPriority w:val="59"/>
    <w:rsid w:val="003702F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id-I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02F5"/>
    <w:pPr>
      <w:keepLines/>
      <w:pageBreakBefore w:val="0"/>
      <w:spacing w:before="480" w:after="0" w:line="276" w:lineRule="auto"/>
      <w:jc w:val="left"/>
      <w:outlineLvl w:val="9"/>
    </w:pPr>
    <w:rPr>
      <w:rFonts w:ascii="Cambria" w:eastAsia="Times New Roman" w:hAnsi="Cambria"/>
      <w:color w:val="365F91"/>
      <w:kern w:val="0"/>
      <w:szCs w:val="28"/>
      <w:lang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702F5"/>
    <w:pPr>
      <w:spacing w:after="100"/>
      <w:ind w:left="440"/>
    </w:pPr>
    <w:rPr>
      <w:rFonts w:eastAsia="Times New Roman"/>
    </w:rPr>
  </w:style>
  <w:style w:type="paragraph" w:styleId="NoSpacing">
    <w:name w:val="No Spacing"/>
    <w:uiPriority w:val="1"/>
    <w:qFormat/>
    <w:rsid w:val="007F10D8"/>
    <w:pPr>
      <w:spacing w:after="0" w:line="240" w:lineRule="auto"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aa_amie</dc:creator>
  <cp:keywords/>
  <dc:description/>
  <cp:lastModifiedBy>Abdul Ghanni</cp:lastModifiedBy>
  <cp:revision>7</cp:revision>
  <dcterms:created xsi:type="dcterms:W3CDTF">2015-11-14T08:09:00Z</dcterms:created>
  <dcterms:modified xsi:type="dcterms:W3CDTF">2015-11-14T08:49:00Z</dcterms:modified>
</cp:coreProperties>
</file>